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43E2A" w14:textId="6312800C" w:rsidR="003B6F92" w:rsidRDefault="006F18AB" w:rsidP="003B6F92">
      <w:r w:rsidRPr="000D32EB">
        <w:rPr>
          <w:b/>
        </w:rPr>
        <w:t xml:space="preserve">Dungeon </w:t>
      </w:r>
      <w:r w:rsidR="00ED10E8">
        <w:rPr>
          <w:b/>
        </w:rPr>
        <w:t>3</w:t>
      </w:r>
      <w:r w:rsidR="003B6F92">
        <w:t xml:space="preserve">: </w:t>
      </w:r>
      <w:r w:rsidR="008960DA">
        <w:t>The Party Planner’s request</w:t>
      </w:r>
      <w:r w:rsidR="0028287F">
        <w:t xml:space="preserve"> (</w:t>
      </w:r>
      <w:r w:rsidR="00EC2D23">
        <w:t>Fluid Simulation</w:t>
      </w:r>
      <w:r w:rsidR="007E04E2">
        <w:t xml:space="preserve">, </w:t>
      </w:r>
      <w:r w:rsidR="007F4F60">
        <w:rPr>
          <w:b/>
        </w:rPr>
        <w:t>33</w:t>
      </w:r>
      <w:r w:rsidR="007E04E2" w:rsidRPr="00824D11">
        <w:rPr>
          <w:b/>
        </w:rPr>
        <w:t>g of total 100 g</w:t>
      </w:r>
      <w:r w:rsidR="0028287F">
        <w:t>)</w:t>
      </w:r>
      <w:r w:rsidR="004B03C9">
        <w:t>. 1g may be exchanged for a human percentage point in COMP5823M.</w:t>
      </w:r>
    </w:p>
    <w:p w14:paraId="2FD198AA" w14:textId="736E51BD" w:rsidR="00973E73" w:rsidRDefault="00404F34" w:rsidP="00697A57">
      <w:pPr>
        <w:jc w:val="both"/>
      </w:pPr>
      <w:r>
        <w:t xml:space="preserve">As part of the celebration of Lord K’s birthday, Lady Partypooper is responsible for a magnificent show which involves water falling from the sky to a big pool. However, after several tests </w:t>
      </w:r>
      <w:r w:rsidR="003F4103">
        <w:t>and</w:t>
      </w:r>
      <w:r>
        <w:t xml:space="preserve"> a few drown</w:t>
      </w:r>
      <w:r w:rsidR="002502AD">
        <w:t>ed</w:t>
      </w:r>
      <w:r>
        <w:t xml:space="preserve"> </w:t>
      </w:r>
      <w:r w:rsidR="002502AD">
        <w:t>minions</w:t>
      </w:r>
      <w:r>
        <w:t>, she decide</w:t>
      </w:r>
      <w:r w:rsidR="002502AD">
        <w:t>s</w:t>
      </w:r>
      <w:r>
        <w:t xml:space="preserve"> to try her show in a simulator first.</w:t>
      </w:r>
    </w:p>
    <w:p w14:paraId="29B3894C" w14:textId="6A42B226" w:rsidR="00E10874" w:rsidRDefault="00C96951" w:rsidP="00697A57">
      <w:pPr>
        <w:jc w:val="both"/>
      </w:pPr>
      <w:r>
        <w:t>You</w:t>
      </w:r>
      <w:r w:rsidR="002502AD">
        <w:t>,</w:t>
      </w:r>
      <w:r w:rsidR="00060565">
        <w:t xml:space="preserve"> of course</w:t>
      </w:r>
      <w:r w:rsidR="002502AD">
        <w:t>,</w:t>
      </w:r>
      <w:r w:rsidR="00060565">
        <w:t xml:space="preserve"> </w:t>
      </w:r>
      <w:r w:rsidR="00223250">
        <w:t>do not</w:t>
      </w:r>
      <w:r w:rsidR="00060565">
        <w:t xml:space="preserve"> mind</w:t>
      </w:r>
      <w:r>
        <w:t xml:space="preserve"> </w:t>
      </w:r>
      <w:r w:rsidR="00060565">
        <w:t>providing</w:t>
      </w:r>
      <w:r>
        <w:t xml:space="preserve"> your assistance. You </w:t>
      </w:r>
      <w:r w:rsidR="003B6F92">
        <w:t xml:space="preserve">will build </w:t>
      </w:r>
      <w:r w:rsidR="00E93540">
        <w:t>a</w:t>
      </w:r>
      <w:r w:rsidR="006F104E">
        <w:t xml:space="preserve"> </w:t>
      </w:r>
      <w:r w:rsidR="008370A9">
        <w:t xml:space="preserve">fluid simulator based on </w:t>
      </w:r>
      <w:r w:rsidR="006D073B">
        <w:t>Smoothed</w:t>
      </w:r>
      <w:r w:rsidR="008370A9">
        <w:t xml:space="preserve"> Particle Hydrodynamics (SPH)</w:t>
      </w:r>
      <w:r w:rsidR="00355125">
        <w:t xml:space="preserve">. It should come with a GUI where you can </w:t>
      </w:r>
      <w:r w:rsidR="00D56039">
        <w:t>specify the initial state of the water and the environment. It should be able to enable/disable different forces.</w:t>
      </w:r>
      <w:r w:rsidR="000F196A">
        <w:t xml:space="preserve"> </w:t>
      </w:r>
    </w:p>
    <w:p w14:paraId="16DA8F92" w14:textId="2D6F8BF5" w:rsidR="00D326E9" w:rsidRDefault="00C17BA7" w:rsidP="00697A57">
      <w:pPr>
        <w:jc w:val="both"/>
      </w:pPr>
      <w:r>
        <w:t xml:space="preserve">Lady Partypooper </w:t>
      </w:r>
      <w:r w:rsidR="00C53F67">
        <w:t xml:space="preserve">has graciously agreed that the first demo can be simple which only involves </w:t>
      </w:r>
      <w:r w:rsidR="0023027B">
        <w:t>a couple of</w:t>
      </w:r>
      <w:r w:rsidR="00223774">
        <w:t xml:space="preserve"> simple scenarios</w:t>
      </w:r>
      <w:r w:rsidR="00355125">
        <w:t xml:space="preserve">. </w:t>
      </w:r>
    </w:p>
    <w:p w14:paraId="59C29766" w14:textId="0103C4F8" w:rsidR="003B6F92" w:rsidRDefault="00C96951" w:rsidP="00697A57">
      <w:pPr>
        <w:jc w:val="both"/>
      </w:pPr>
      <w:r>
        <w:t>For you</w:t>
      </w:r>
      <w:r w:rsidR="003D2189">
        <w:t>r</w:t>
      </w:r>
      <w:r>
        <w:t xml:space="preserve"> hard work, </w:t>
      </w:r>
      <w:r w:rsidR="00FD6286">
        <w:t xml:space="preserve">the </w:t>
      </w:r>
      <w:r w:rsidR="00E171B2">
        <w:t xml:space="preserve">Lady Partypooper </w:t>
      </w:r>
      <w:r w:rsidR="00A55D61">
        <w:t>will reward you for</w:t>
      </w:r>
      <w:r w:rsidR="00355125">
        <w:t>:</w:t>
      </w:r>
    </w:p>
    <w:p w14:paraId="19370936" w14:textId="519B5628" w:rsidR="003B6F92" w:rsidRDefault="0031134D" w:rsidP="000C6A34">
      <w:pPr>
        <w:pStyle w:val="ListParagraph"/>
        <w:numPr>
          <w:ilvl w:val="0"/>
          <w:numId w:val="1"/>
        </w:numPr>
      </w:pPr>
      <w:r>
        <w:t xml:space="preserve">A GUI </w:t>
      </w:r>
      <w:r w:rsidR="000C6A34">
        <w:t xml:space="preserve">to </w:t>
      </w:r>
      <w:r w:rsidR="005B6CB8">
        <w:t>set up the simulation environment, run the simulation and render the results.</w:t>
      </w:r>
      <w:r>
        <w:t xml:space="preserve"> </w:t>
      </w:r>
      <w:r w:rsidR="003B6F92">
        <w:t>(</w:t>
      </w:r>
      <w:r w:rsidR="00EF382B">
        <w:rPr>
          <w:b/>
        </w:rPr>
        <w:t>7</w:t>
      </w:r>
      <w:r w:rsidR="00EA7D39">
        <w:rPr>
          <w:b/>
        </w:rPr>
        <w:t>g</w:t>
      </w:r>
      <w:r w:rsidR="003B6F92">
        <w:t>)</w:t>
      </w:r>
    </w:p>
    <w:p w14:paraId="2DD76C2B" w14:textId="242AE2B5" w:rsidR="00285E86" w:rsidRDefault="007C68C9" w:rsidP="00A036D7">
      <w:pPr>
        <w:pStyle w:val="ListParagraph"/>
        <w:numPr>
          <w:ilvl w:val="0"/>
          <w:numId w:val="1"/>
        </w:numPr>
      </w:pPr>
      <w:r>
        <w:t xml:space="preserve">A 2D SPH </w:t>
      </w:r>
      <w:r w:rsidR="00675A4B">
        <w:t>simulation</w:t>
      </w:r>
      <w:r>
        <w:t xml:space="preserve"> with a water tank and a water blob floating in th</w:t>
      </w:r>
      <w:r w:rsidR="00DB45F9">
        <w:t>e air at first then free-</w:t>
      </w:r>
      <w:r>
        <w:t>fall</w:t>
      </w:r>
      <w:r w:rsidR="002405AB">
        <w:t>ing</w:t>
      </w:r>
      <w:r>
        <w:t xml:space="preserve"> under gravity (see Hint 1)</w:t>
      </w:r>
      <w:r w:rsidR="003A6018">
        <w:t xml:space="preserve">. </w:t>
      </w:r>
      <w:r w:rsidR="006129D3">
        <w:t>The only force</w:t>
      </w:r>
      <w:r w:rsidR="00130769">
        <w:t xml:space="preserve">s </w:t>
      </w:r>
      <w:r w:rsidR="002502AD">
        <w:t xml:space="preserve">considered </w:t>
      </w:r>
      <w:r w:rsidR="00130769">
        <w:t>here are</w:t>
      </w:r>
      <w:r w:rsidR="006129D3">
        <w:t xml:space="preserve"> gravity and </w:t>
      </w:r>
      <w:r w:rsidR="00F06685">
        <w:t xml:space="preserve">internal </w:t>
      </w:r>
      <w:r w:rsidR="006129D3">
        <w:t xml:space="preserve">pressure. </w:t>
      </w:r>
      <w:r w:rsidR="003A6018">
        <w:t>Th</w:t>
      </w:r>
      <w:r w:rsidR="006129D3">
        <w:t xml:space="preserve">e simulation should also consider the </w:t>
      </w:r>
      <w:r w:rsidR="003A6018">
        <w:t>collisions between the particles and the water tank</w:t>
      </w:r>
      <w:r w:rsidR="00743955">
        <w:t xml:space="preserve"> (but not between particles)</w:t>
      </w:r>
      <w:r w:rsidR="003A6018">
        <w:t xml:space="preserve">. The integration scheme should be </w:t>
      </w:r>
      <w:r w:rsidR="001246DC">
        <w:t>the L</w:t>
      </w:r>
      <w:r w:rsidR="003A6018">
        <w:t>eapfrog</w:t>
      </w:r>
      <w:r w:rsidR="001246DC">
        <w:t xml:space="preserve"> scheme</w:t>
      </w:r>
      <w:r w:rsidR="003A6018">
        <w:t>.</w:t>
      </w:r>
      <w:r w:rsidR="00F55F01">
        <w:t xml:space="preserve"> The kernel should be the poly6 kernel we introduced in the class.</w:t>
      </w:r>
      <w:r w:rsidR="003A6018">
        <w:t xml:space="preserve"> </w:t>
      </w:r>
      <w:r w:rsidR="000F0AD0">
        <w:t>(</w:t>
      </w:r>
      <w:r w:rsidR="00871EAD">
        <w:rPr>
          <w:b/>
        </w:rPr>
        <w:t>11</w:t>
      </w:r>
      <w:r w:rsidR="00E72B30">
        <w:rPr>
          <w:b/>
        </w:rPr>
        <w:t>g</w:t>
      </w:r>
      <w:r w:rsidR="000F0AD0">
        <w:t>)</w:t>
      </w:r>
    </w:p>
    <w:p w14:paraId="3C5D67B1" w14:textId="17AE73FF" w:rsidR="00285E86" w:rsidRDefault="0059462E" w:rsidP="00FA7B43">
      <w:pPr>
        <w:pStyle w:val="ListParagraph"/>
        <w:numPr>
          <w:ilvl w:val="0"/>
          <w:numId w:val="1"/>
        </w:numPr>
      </w:pPr>
      <w:r>
        <w:t>The same simulation as 2</w:t>
      </w:r>
      <w:r w:rsidR="00FC00D0">
        <w:t>, but replacing</w:t>
      </w:r>
      <w:r w:rsidR="0066188B">
        <w:t xml:space="preserve"> the kernel with Debrun’s spiky kernel for pressure computation</w:t>
      </w:r>
      <w:r w:rsidR="00BB6F13">
        <w:t xml:space="preserve"> (only for pressure)</w:t>
      </w:r>
      <w:r w:rsidR="0066188B">
        <w:t>.</w:t>
      </w:r>
      <w:r w:rsidR="00F55F01">
        <w:t xml:space="preserve"> </w:t>
      </w:r>
      <w:r w:rsidR="000F0AD0">
        <w:t xml:space="preserve"> (</w:t>
      </w:r>
      <w:r w:rsidR="00AD6E4E">
        <w:rPr>
          <w:b/>
        </w:rPr>
        <w:t>5</w:t>
      </w:r>
      <w:r w:rsidR="00055D94">
        <w:rPr>
          <w:b/>
        </w:rPr>
        <w:t>g</w:t>
      </w:r>
      <w:r w:rsidR="000F0AD0">
        <w:t>)</w:t>
      </w:r>
    </w:p>
    <w:p w14:paraId="665FC25F" w14:textId="47E715BA" w:rsidR="00ED3586" w:rsidRDefault="0059462E" w:rsidP="00FA7B43">
      <w:pPr>
        <w:pStyle w:val="ListParagraph"/>
        <w:numPr>
          <w:ilvl w:val="0"/>
          <w:numId w:val="1"/>
        </w:numPr>
      </w:pPr>
      <w:r>
        <w:t xml:space="preserve">The same simulation as 3, </w:t>
      </w:r>
      <w:r w:rsidR="00EB4448">
        <w:t>plus the</w:t>
      </w:r>
      <w:r w:rsidR="00757C31">
        <w:t xml:space="preserve"> viscosity and the</w:t>
      </w:r>
      <w:r>
        <w:t xml:space="preserve"> viscosity kernel introduced in the class.</w:t>
      </w:r>
      <w:r w:rsidR="000F0AD0">
        <w:t xml:space="preserve"> (</w:t>
      </w:r>
      <w:r w:rsidR="00AD6E4E">
        <w:rPr>
          <w:b/>
        </w:rPr>
        <w:t>5</w:t>
      </w:r>
      <w:r w:rsidR="00055D94">
        <w:rPr>
          <w:b/>
        </w:rPr>
        <w:t>g</w:t>
      </w:r>
      <w:r w:rsidR="000F0AD0">
        <w:t>)</w:t>
      </w:r>
    </w:p>
    <w:p w14:paraId="02B0A4E3" w14:textId="1509340D" w:rsidR="007360BF" w:rsidRDefault="00903009" w:rsidP="00FA7B43">
      <w:pPr>
        <w:pStyle w:val="ListParagraph"/>
        <w:numPr>
          <w:ilvl w:val="0"/>
          <w:numId w:val="1"/>
        </w:numPr>
      </w:pPr>
      <w:r>
        <w:t>The same simulation as 4, plus the surface tension with the poly6 kernel.</w:t>
      </w:r>
      <w:r w:rsidR="007360BF">
        <w:t xml:space="preserve"> (</w:t>
      </w:r>
      <w:r w:rsidR="00AD6E4E">
        <w:rPr>
          <w:b/>
        </w:rPr>
        <w:t>5</w:t>
      </w:r>
      <w:r w:rsidR="00E72B30">
        <w:rPr>
          <w:b/>
        </w:rPr>
        <w:t>g</w:t>
      </w:r>
      <w:r w:rsidR="007360BF">
        <w:t>)</w:t>
      </w:r>
    </w:p>
    <w:p w14:paraId="20675994" w14:textId="78A3B5DC" w:rsidR="003B6F92" w:rsidRDefault="003B6F92" w:rsidP="003B6F92">
      <w:r>
        <w:t>T</w:t>
      </w:r>
      <w:r w:rsidR="008F2464">
        <w:t>he total reward</w:t>
      </w:r>
      <w:r w:rsidR="00D9461F">
        <w:t xml:space="preserve"> is </w:t>
      </w:r>
      <w:r w:rsidR="00AD6E4E">
        <w:rPr>
          <w:b/>
        </w:rPr>
        <w:t>7</w:t>
      </w:r>
      <w:r w:rsidR="009C792B" w:rsidRPr="008F2464">
        <w:rPr>
          <w:b/>
        </w:rPr>
        <w:t>g</w:t>
      </w:r>
      <w:r w:rsidRPr="008F2464">
        <w:rPr>
          <w:b/>
        </w:rPr>
        <w:t xml:space="preserve"> </w:t>
      </w:r>
      <w:r w:rsidR="00871EAD">
        <w:rPr>
          <w:b/>
        </w:rPr>
        <w:t>+ 11</w:t>
      </w:r>
      <w:r w:rsidR="00A26EB1">
        <w:rPr>
          <w:b/>
        </w:rPr>
        <w:t xml:space="preserve">g </w:t>
      </w:r>
      <w:r w:rsidR="00AD6E4E">
        <w:rPr>
          <w:b/>
        </w:rPr>
        <w:t>+ 5</w:t>
      </w:r>
      <w:r w:rsidR="009C792B" w:rsidRPr="008F2464">
        <w:rPr>
          <w:b/>
        </w:rPr>
        <w:t>g</w:t>
      </w:r>
      <w:r w:rsidR="00AD6E4E">
        <w:rPr>
          <w:b/>
        </w:rPr>
        <w:t xml:space="preserve"> + 5</w:t>
      </w:r>
      <w:r w:rsidR="009C792B" w:rsidRPr="008F2464">
        <w:rPr>
          <w:b/>
        </w:rPr>
        <w:t>g</w:t>
      </w:r>
      <w:r w:rsidRPr="008F2464">
        <w:rPr>
          <w:b/>
        </w:rPr>
        <w:t xml:space="preserve"> + </w:t>
      </w:r>
      <w:r w:rsidR="00AD6E4E">
        <w:rPr>
          <w:b/>
        </w:rPr>
        <w:t>5</w:t>
      </w:r>
      <w:r w:rsidR="009C792B" w:rsidRPr="008F2464">
        <w:rPr>
          <w:b/>
        </w:rPr>
        <w:t>g</w:t>
      </w:r>
      <w:r w:rsidR="00D9461F">
        <w:t xml:space="preserve"> </w:t>
      </w:r>
      <w:r w:rsidR="009C792B">
        <w:t xml:space="preserve">= </w:t>
      </w:r>
      <w:r w:rsidR="00AD6E4E">
        <w:rPr>
          <w:b/>
        </w:rPr>
        <w:t>33</w:t>
      </w:r>
      <w:r w:rsidR="009C792B" w:rsidRPr="008F2464">
        <w:rPr>
          <w:b/>
        </w:rPr>
        <w:t>g</w:t>
      </w:r>
      <w:r>
        <w:t>.</w:t>
      </w:r>
    </w:p>
    <w:p w14:paraId="375C5121" w14:textId="157277DD" w:rsidR="00A23A05" w:rsidRDefault="00A23A05" w:rsidP="003B6F92">
      <w:r>
        <w:t>Hint 1:</w:t>
      </w:r>
      <w:r w:rsidR="00A135D5">
        <w:t xml:space="preserve"> the initial state of the simulation:</w:t>
      </w:r>
    </w:p>
    <w:p w14:paraId="636D1706" w14:textId="7470A02D" w:rsidR="00A135D5" w:rsidRDefault="00530B2C" w:rsidP="00530B2C">
      <w:pPr>
        <w:jc w:val="center"/>
      </w:pPr>
      <w:r>
        <w:rPr>
          <w:noProof/>
        </w:rPr>
        <w:drawing>
          <wp:inline distT="0" distB="0" distL="0" distR="0" wp14:anchorId="3E76CDA7" wp14:editId="113D6C69">
            <wp:extent cx="4362631" cy="27286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4328" cy="2742201"/>
                    </a:xfrm>
                    <a:prstGeom prst="rect">
                      <a:avLst/>
                    </a:prstGeom>
                    <a:noFill/>
                  </pic:spPr>
                </pic:pic>
              </a:graphicData>
            </a:graphic>
          </wp:inline>
        </w:drawing>
      </w:r>
    </w:p>
    <w:p w14:paraId="0EA460DC" w14:textId="11E49C21" w:rsidR="002502AD" w:rsidRDefault="00EA4746" w:rsidP="003B6F92">
      <w:r>
        <w:t>Hint 2</w:t>
      </w:r>
      <w:r w:rsidR="00E24D11">
        <w:t xml:space="preserve">: the rendering can be </w:t>
      </w:r>
      <w:r w:rsidR="00866805">
        <w:t>performed</w:t>
      </w:r>
      <w:r w:rsidR="002502AD">
        <w:t xml:space="preserve"> </w:t>
      </w:r>
      <w:r w:rsidR="00E24D11">
        <w:t>via</w:t>
      </w:r>
      <w:r w:rsidR="002502AD">
        <w:t xml:space="preserve"> one of the following approaches:</w:t>
      </w:r>
    </w:p>
    <w:p w14:paraId="6B76040D" w14:textId="26397E2A" w:rsidR="002502AD" w:rsidRDefault="00E24D11" w:rsidP="002502AD">
      <w:pPr>
        <w:pStyle w:val="ListParagraph"/>
        <w:numPr>
          <w:ilvl w:val="0"/>
          <w:numId w:val="2"/>
        </w:numPr>
      </w:pPr>
      <w:r>
        <w:lastRenderedPageBreak/>
        <w:t>drawing</w:t>
      </w:r>
      <w:r w:rsidR="00BC6C7E">
        <w:t xml:space="preserve"> each particle as a small disc</w:t>
      </w:r>
      <w:r w:rsidR="002502AD">
        <w:t>,</w:t>
      </w:r>
      <w:r w:rsidR="006E7FF6">
        <w:t xml:space="preserve"> or</w:t>
      </w:r>
    </w:p>
    <w:p w14:paraId="421D4FDD" w14:textId="1370A6BA" w:rsidR="002502AD" w:rsidRDefault="006E7FF6" w:rsidP="002502AD">
      <w:pPr>
        <w:pStyle w:val="ListParagraph"/>
        <w:numPr>
          <w:ilvl w:val="0"/>
          <w:numId w:val="2"/>
        </w:numPr>
      </w:pPr>
      <w:r>
        <w:t>us</w:t>
      </w:r>
      <w:r w:rsidR="002502AD">
        <w:t>ing</w:t>
      </w:r>
      <w:r w:rsidR="00114201">
        <w:t xml:space="preserve"> textures </w:t>
      </w:r>
      <w:r w:rsidR="00EA4746">
        <w:t xml:space="preserve">to fill each grid cell </w:t>
      </w:r>
      <w:r w:rsidR="00114201">
        <w:t>with transparencies controlled by the local particle density</w:t>
      </w:r>
      <w:r w:rsidR="002502AD">
        <w:t>, or</w:t>
      </w:r>
    </w:p>
    <w:p w14:paraId="5B9BC72C" w14:textId="3C431712" w:rsidR="00E24D11" w:rsidRDefault="00114201" w:rsidP="006E7FF6">
      <w:pPr>
        <w:pStyle w:val="ListParagraph"/>
        <w:numPr>
          <w:ilvl w:val="0"/>
          <w:numId w:val="2"/>
        </w:numPr>
      </w:pPr>
      <w:r>
        <w:t>marching cubes to draw the free surfaces</w:t>
      </w:r>
    </w:p>
    <w:p w14:paraId="2E273532" w14:textId="31308F57" w:rsidR="00BE42AC" w:rsidRDefault="00BE42AC" w:rsidP="003B6F92"/>
    <w:p w14:paraId="2EF7BDB8" w14:textId="54A3EEAD" w:rsidR="00BE42AC" w:rsidRDefault="00BE42AC" w:rsidP="003B6F92">
      <w:r>
        <w:t xml:space="preserve">Hint 3: the details are in the slides as well as </w:t>
      </w:r>
      <w:hyperlink r:id="rId6" w:history="1">
        <w:r w:rsidR="00253E90" w:rsidRPr="006975EF">
          <w:rPr>
            <w:rStyle w:val="Hyperlink"/>
          </w:rPr>
          <w:t>https://matthias-research.github.io/pages/publications/sca03.pdf</w:t>
        </w:r>
      </w:hyperlink>
    </w:p>
    <w:p w14:paraId="4A56A912" w14:textId="7789F744" w:rsidR="00253E90" w:rsidRDefault="00253E90" w:rsidP="003B6F92">
      <w:r>
        <w:t>Hint 4: There are several hand-tuned parameters, such as the viscosity coefficient, the time step, the radius of the kernel, etc. Don’t panic if your first implementation doesn’t work and don’t assume it is necessarily caused by some bugs in your code. It might be just a parameter tuning issue.</w:t>
      </w:r>
    </w:p>
    <w:p w14:paraId="02DFD55B" w14:textId="4BAFC244" w:rsidR="00253E90" w:rsidRDefault="00253E90" w:rsidP="003B6F92">
      <w:r>
        <w:t>Hint 5: You can also damp</w:t>
      </w:r>
      <w:r w:rsidR="00020847">
        <w:t>en</w:t>
      </w:r>
      <w:r>
        <w:t xml:space="preserve"> the collision</w:t>
      </w:r>
      <w:r w:rsidR="007C6760">
        <w:t>s</w:t>
      </w:r>
      <w:r>
        <w:t xml:space="preserve"> between the metaballs and the water tank by multiplying the speed (a scalar) with a number between 0 and 1 after collision response.</w:t>
      </w:r>
    </w:p>
    <w:p w14:paraId="30BC9241" w14:textId="142B2C4A" w:rsidR="005451E3" w:rsidRDefault="005451E3" w:rsidP="003B6F92">
      <w:r>
        <w:t>Hint 6: Is the poly6 kernel really suitable for 2D simulation? Why/Why not? If not, what polynomial kernel is more suitable for 2D simulation and why?</w:t>
      </w:r>
    </w:p>
    <w:p w14:paraId="404FD4E9" w14:textId="7BF7FA5C" w:rsidR="00437BDE" w:rsidRPr="00B81DEE" w:rsidRDefault="00437BDE" w:rsidP="00437BDE">
      <w:pPr>
        <w:rPr>
          <w:b/>
        </w:rPr>
      </w:pPr>
      <w:r>
        <w:rPr>
          <w:b/>
        </w:rPr>
        <w:t xml:space="preserve">The whole submission </w:t>
      </w:r>
      <w:r w:rsidRPr="00DF4E20">
        <w:rPr>
          <w:b/>
        </w:rPr>
        <w:t xml:space="preserve">needs </w:t>
      </w:r>
      <w:r>
        <w:rPr>
          <w:b/>
        </w:rPr>
        <w:t xml:space="preserve">to </w:t>
      </w:r>
      <w:r w:rsidRPr="00DF4E20">
        <w:rPr>
          <w:b/>
        </w:rPr>
        <w:t>be implemented</w:t>
      </w:r>
      <w:r>
        <w:rPr>
          <w:b/>
        </w:rPr>
        <w:t xml:space="preserve"> in Visual Studio C++. It should be your own work except for any third-party libraries. </w:t>
      </w:r>
      <w:bookmarkStart w:id="0" w:name="_GoBack"/>
      <w:r w:rsidR="003E0263">
        <w:rPr>
          <w:b/>
        </w:rPr>
        <w:t>Please list all the external libraries and code you used</w:t>
      </w:r>
      <w:r w:rsidR="00545F3B">
        <w:rPr>
          <w:b/>
        </w:rPr>
        <w:t xml:space="preserve"> in your ReadMe file</w:t>
      </w:r>
      <w:r w:rsidR="003E0263">
        <w:rPr>
          <w:b/>
        </w:rPr>
        <w:t xml:space="preserve">. </w:t>
      </w:r>
      <w:r w:rsidR="004932A3">
        <w:rPr>
          <w:b/>
        </w:rPr>
        <w:t xml:space="preserve">Otherwise, it might risk plagiarism. </w:t>
      </w:r>
      <w:bookmarkEnd w:id="0"/>
      <w:r w:rsidR="003E0263">
        <w:rPr>
          <w:b/>
        </w:rPr>
        <w:t xml:space="preserve">Also, for the part you used the external code, the marks will reflect it. </w:t>
      </w:r>
      <w:r>
        <w:rPr>
          <w:b/>
        </w:rPr>
        <w:t xml:space="preserve">Make sure that you submit a zip file containing the </w:t>
      </w:r>
      <w:r w:rsidRPr="00CD6BC2">
        <w:rPr>
          <w:b/>
          <w:i/>
        </w:rPr>
        <w:t>whole</w:t>
      </w:r>
      <w:r>
        <w:rPr>
          <w:b/>
        </w:rPr>
        <w:t xml:space="preserve"> Visual Studio solution</w:t>
      </w:r>
      <w:r w:rsidR="00271414">
        <w:rPr>
          <w:b/>
        </w:rPr>
        <w:t xml:space="preserve"> (just the source files, not compiled binaries please)</w:t>
      </w:r>
      <w:r>
        <w:rPr>
          <w:b/>
        </w:rPr>
        <w:t>. You are free to use third-party libraries for GUI, rendering, triangulation, video-capture and linear algebra operations, etc. But IT SHOULD BE STANDALONE SO THAT I CAN RUN IT ON MY WINDOWS COMPUTER.</w:t>
      </w:r>
    </w:p>
    <w:p w14:paraId="4BD1DB39" w14:textId="0E162500" w:rsidR="003B6F92" w:rsidDel="00585DD0" w:rsidRDefault="003B6F92" w:rsidP="003B6F92">
      <w:pPr>
        <w:rPr>
          <w:del w:id="1" w:author="He Wang" w:date="2020-02-27T14:41:00Z"/>
        </w:rPr>
      </w:pPr>
    </w:p>
    <w:p w14:paraId="4CD3FB1D" w14:textId="77777777" w:rsidR="00606CCF" w:rsidRDefault="004932A3"/>
    <w:sectPr w:rsidR="00606CCF">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51A6A2" w16cid:durableId="230CC4C9"/>
  <w16cid:commentId w16cid:paraId="56597F58" w16cid:durableId="230CC5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4885"/>
    <w:multiLevelType w:val="hybridMultilevel"/>
    <w:tmpl w:val="2A10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33B4F"/>
    <w:multiLevelType w:val="hybridMultilevel"/>
    <w:tmpl w:val="E86AC02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 Wang">
    <w15:presenceInfo w15:providerId="AD" w15:userId="S-1-5-21-1390067357-1993962763-725345543-5780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68"/>
    <w:rsid w:val="000143FC"/>
    <w:rsid w:val="00020847"/>
    <w:rsid w:val="00033A62"/>
    <w:rsid w:val="00055D94"/>
    <w:rsid w:val="00060565"/>
    <w:rsid w:val="00086EB7"/>
    <w:rsid w:val="000B29F4"/>
    <w:rsid w:val="000C6A34"/>
    <w:rsid w:val="000D273A"/>
    <w:rsid w:val="000D32EB"/>
    <w:rsid w:val="000F034D"/>
    <w:rsid w:val="000F0AD0"/>
    <w:rsid w:val="000F196A"/>
    <w:rsid w:val="00102A80"/>
    <w:rsid w:val="00114201"/>
    <w:rsid w:val="001158DD"/>
    <w:rsid w:val="00117624"/>
    <w:rsid w:val="0012291C"/>
    <w:rsid w:val="001246DC"/>
    <w:rsid w:val="00130769"/>
    <w:rsid w:val="00132FC6"/>
    <w:rsid w:val="001545BF"/>
    <w:rsid w:val="0016121F"/>
    <w:rsid w:val="00162FE7"/>
    <w:rsid w:val="00165AC8"/>
    <w:rsid w:val="001775B8"/>
    <w:rsid w:val="001800FD"/>
    <w:rsid w:val="001A0A98"/>
    <w:rsid w:val="001A34BD"/>
    <w:rsid w:val="001B0770"/>
    <w:rsid w:val="001B22CC"/>
    <w:rsid w:val="001B4C46"/>
    <w:rsid w:val="001E6C63"/>
    <w:rsid w:val="001F30BB"/>
    <w:rsid w:val="00213D86"/>
    <w:rsid w:val="00214161"/>
    <w:rsid w:val="00214319"/>
    <w:rsid w:val="00223250"/>
    <w:rsid w:val="00223774"/>
    <w:rsid w:val="0023027B"/>
    <w:rsid w:val="002405AB"/>
    <w:rsid w:val="002502AD"/>
    <w:rsid w:val="00253E90"/>
    <w:rsid w:val="002561B8"/>
    <w:rsid w:val="00261CE0"/>
    <w:rsid w:val="0026247B"/>
    <w:rsid w:val="00271414"/>
    <w:rsid w:val="0028287F"/>
    <w:rsid w:val="00284CA2"/>
    <w:rsid w:val="00285E86"/>
    <w:rsid w:val="00290840"/>
    <w:rsid w:val="00293480"/>
    <w:rsid w:val="002C50D0"/>
    <w:rsid w:val="002D4B5D"/>
    <w:rsid w:val="002E20D9"/>
    <w:rsid w:val="003047EE"/>
    <w:rsid w:val="0031134D"/>
    <w:rsid w:val="00335A75"/>
    <w:rsid w:val="003517DE"/>
    <w:rsid w:val="00355125"/>
    <w:rsid w:val="00366644"/>
    <w:rsid w:val="00372383"/>
    <w:rsid w:val="00374B6E"/>
    <w:rsid w:val="003A6018"/>
    <w:rsid w:val="003B6F92"/>
    <w:rsid w:val="003D2189"/>
    <w:rsid w:val="003E0263"/>
    <w:rsid w:val="003E0DC5"/>
    <w:rsid w:val="003F4103"/>
    <w:rsid w:val="003F6450"/>
    <w:rsid w:val="00401BC2"/>
    <w:rsid w:val="00404F34"/>
    <w:rsid w:val="00420634"/>
    <w:rsid w:val="0042253B"/>
    <w:rsid w:val="00435522"/>
    <w:rsid w:val="00437BDE"/>
    <w:rsid w:val="00484AD8"/>
    <w:rsid w:val="004932A3"/>
    <w:rsid w:val="004B03C9"/>
    <w:rsid w:val="004B1233"/>
    <w:rsid w:val="004D2EE7"/>
    <w:rsid w:val="004F69FC"/>
    <w:rsid w:val="00530B2C"/>
    <w:rsid w:val="005451E3"/>
    <w:rsid w:val="00545F3B"/>
    <w:rsid w:val="00576868"/>
    <w:rsid w:val="00585DD0"/>
    <w:rsid w:val="0059462E"/>
    <w:rsid w:val="005A291E"/>
    <w:rsid w:val="005B6CB8"/>
    <w:rsid w:val="006129D3"/>
    <w:rsid w:val="00616290"/>
    <w:rsid w:val="00633DDC"/>
    <w:rsid w:val="00641057"/>
    <w:rsid w:val="00643089"/>
    <w:rsid w:val="0066188B"/>
    <w:rsid w:val="006668D9"/>
    <w:rsid w:val="0067598B"/>
    <w:rsid w:val="00675A4B"/>
    <w:rsid w:val="00683682"/>
    <w:rsid w:val="0068547D"/>
    <w:rsid w:val="006857DF"/>
    <w:rsid w:val="00685B4A"/>
    <w:rsid w:val="00697A57"/>
    <w:rsid w:val="006A5DB2"/>
    <w:rsid w:val="006B7CDE"/>
    <w:rsid w:val="006D073B"/>
    <w:rsid w:val="006E7FF6"/>
    <w:rsid w:val="006F104E"/>
    <w:rsid w:val="006F18AB"/>
    <w:rsid w:val="00703D60"/>
    <w:rsid w:val="007106F8"/>
    <w:rsid w:val="007360BF"/>
    <w:rsid w:val="00743955"/>
    <w:rsid w:val="00753263"/>
    <w:rsid w:val="00757C31"/>
    <w:rsid w:val="0077582A"/>
    <w:rsid w:val="00783132"/>
    <w:rsid w:val="00786F56"/>
    <w:rsid w:val="007948DA"/>
    <w:rsid w:val="007C6760"/>
    <w:rsid w:val="007C68C9"/>
    <w:rsid w:val="007D2A83"/>
    <w:rsid w:val="007E04E2"/>
    <w:rsid w:val="007E717A"/>
    <w:rsid w:val="007E7CCE"/>
    <w:rsid w:val="007F4F60"/>
    <w:rsid w:val="008010C2"/>
    <w:rsid w:val="00824D11"/>
    <w:rsid w:val="008370A9"/>
    <w:rsid w:val="00866805"/>
    <w:rsid w:val="00871EAD"/>
    <w:rsid w:val="00873621"/>
    <w:rsid w:val="008960DA"/>
    <w:rsid w:val="008D795C"/>
    <w:rsid w:val="008F2464"/>
    <w:rsid w:val="008F2494"/>
    <w:rsid w:val="008F26BE"/>
    <w:rsid w:val="008F4BD3"/>
    <w:rsid w:val="00903009"/>
    <w:rsid w:val="00920DF4"/>
    <w:rsid w:val="00923AD2"/>
    <w:rsid w:val="00923CCD"/>
    <w:rsid w:val="00943C4D"/>
    <w:rsid w:val="0096106C"/>
    <w:rsid w:val="00973E73"/>
    <w:rsid w:val="0099075A"/>
    <w:rsid w:val="009B12DD"/>
    <w:rsid w:val="009B6C59"/>
    <w:rsid w:val="009C792B"/>
    <w:rsid w:val="009D4BFE"/>
    <w:rsid w:val="009E2BD0"/>
    <w:rsid w:val="009E6D25"/>
    <w:rsid w:val="00A036D7"/>
    <w:rsid w:val="00A135D5"/>
    <w:rsid w:val="00A23A05"/>
    <w:rsid w:val="00A265C9"/>
    <w:rsid w:val="00A26EB1"/>
    <w:rsid w:val="00A33781"/>
    <w:rsid w:val="00A55D61"/>
    <w:rsid w:val="00A81B25"/>
    <w:rsid w:val="00A824BC"/>
    <w:rsid w:val="00A92296"/>
    <w:rsid w:val="00A967B3"/>
    <w:rsid w:val="00AB47F9"/>
    <w:rsid w:val="00AB6C2C"/>
    <w:rsid w:val="00AD6E4E"/>
    <w:rsid w:val="00AF365C"/>
    <w:rsid w:val="00B06334"/>
    <w:rsid w:val="00B27187"/>
    <w:rsid w:val="00B37FBC"/>
    <w:rsid w:val="00B45E53"/>
    <w:rsid w:val="00B60420"/>
    <w:rsid w:val="00B73270"/>
    <w:rsid w:val="00B76A8B"/>
    <w:rsid w:val="00B90F89"/>
    <w:rsid w:val="00BA2353"/>
    <w:rsid w:val="00BA3FAB"/>
    <w:rsid w:val="00BB6F13"/>
    <w:rsid w:val="00BC6C7E"/>
    <w:rsid w:val="00BD3864"/>
    <w:rsid w:val="00BE3CA1"/>
    <w:rsid w:val="00BE42AC"/>
    <w:rsid w:val="00C16A8F"/>
    <w:rsid w:val="00C17BA7"/>
    <w:rsid w:val="00C471D2"/>
    <w:rsid w:val="00C52C3E"/>
    <w:rsid w:val="00C53F67"/>
    <w:rsid w:val="00C80C5C"/>
    <w:rsid w:val="00C86303"/>
    <w:rsid w:val="00C96951"/>
    <w:rsid w:val="00CC3615"/>
    <w:rsid w:val="00CD6BC2"/>
    <w:rsid w:val="00CE1252"/>
    <w:rsid w:val="00CF4693"/>
    <w:rsid w:val="00D21E90"/>
    <w:rsid w:val="00D256AB"/>
    <w:rsid w:val="00D326E9"/>
    <w:rsid w:val="00D50049"/>
    <w:rsid w:val="00D56039"/>
    <w:rsid w:val="00D85BCC"/>
    <w:rsid w:val="00D9461F"/>
    <w:rsid w:val="00DB1A75"/>
    <w:rsid w:val="00DB45F9"/>
    <w:rsid w:val="00DE13B3"/>
    <w:rsid w:val="00DE6C5C"/>
    <w:rsid w:val="00E10874"/>
    <w:rsid w:val="00E1188D"/>
    <w:rsid w:val="00E12438"/>
    <w:rsid w:val="00E171B2"/>
    <w:rsid w:val="00E24D11"/>
    <w:rsid w:val="00E72B30"/>
    <w:rsid w:val="00E809FB"/>
    <w:rsid w:val="00E80C79"/>
    <w:rsid w:val="00E83237"/>
    <w:rsid w:val="00E93540"/>
    <w:rsid w:val="00E947C9"/>
    <w:rsid w:val="00EA4746"/>
    <w:rsid w:val="00EA7D39"/>
    <w:rsid w:val="00EB4448"/>
    <w:rsid w:val="00EC2D23"/>
    <w:rsid w:val="00ED10E8"/>
    <w:rsid w:val="00ED3586"/>
    <w:rsid w:val="00EF382B"/>
    <w:rsid w:val="00F06685"/>
    <w:rsid w:val="00F2039C"/>
    <w:rsid w:val="00F30FD5"/>
    <w:rsid w:val="00F42254"/>
    <w:rsid w:val="00F55F01"/>
    <w:rsid w:val="00F77637"/>
    <w:rsid w:val="00F85613"/>
    <w:rsid w:val="00FA7171"/>
    <w:rsid w:val="00FA7B43"/>
    <w:rsid w:val="00FB259B"/>
    <w:rsid w:val="00FC00D0"/>
    <w:rsid w:val="00FC7971"/>
    <w:rsid w:val="00FD6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76F3"/>
  <w15:chartTrackingRefBased/>
  <w15:docId w15:val="{3DB4C44E-7530-4DCD-A745-4BBD36760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F9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125"/>
    <w:rPr>
      <w:color w:val="0563C1" w:themeColor="hyperlink"/>
      <w:u w:val="single"/>
    </w:rPr>
  </w:style>
  <w:style w:type="paragraph" w:styleId="ListParagraph">
    <w:name w:val="List Paragraph"/>
    <w:basedOn w:val="Normal"/>
    <w:uiPriority w:val="34"/>
    <w:qFormat/>
    <w:rsid w:val="000C6A34"/>
    <w:pPr>
      <w:ind w:left="720"/>
      <w:contextualSpacing/>
    </w:pPr>
  </w:style>
  <w:style w:type="character" w:styleId="CommentReference">
    <w:name w:val="annotation reference"/>
    <w:basedOn w:val="DefaultParagraphFont"/>
    <w:uiPriority w:val="99"/>
    <w:semiHidden/>
    <w:unhideWhenUsed/>
    <w:rsid w:val="004B03C9"/>
    <w:rPr>
      <w:sz w:val="16"/>
      <w:szCs w:val="16"/>
    </w:rPr>
  </w:style>
  <w:style w:type="paragraph" w:styleId="CommentText">
    <w:name w:val="annotation text"/>
    <w:basedOn w:val="Normal"/>
    <w:link w:val="CommentTextChar"/>
    <w:uiPriority w:val="99"/>
    <w:semiHidden/>
    <w:unhideWhenUsed/>
    <w:rsid w:val="004B03C9"/>
    <w:pPr>
      <w:spacing w:line="240" w:lineRule="auto"/>
    </w:pPr>
    <w:rPr>
      <w:sz w:val="20"/>
      <w:szCs w:val="20"/>
    </w:rPr>
  </w:style>
  <w:style w:type="character" w:customStyle="1" w:styleId="CommentTextChar">
    <w:name w:val="Comment Text Char"/>
    <w:basedOn w:val="DefaultParagraphFont"/>
    <w:link w:val="CommentText"/>
    <w:uiPriority w:val="99"/>
    <w:semiHidden/>
    <w:rsid w:val="004B03C9"/>
    <w:rPr>
      <w:sz w:val="20"/>
      <w:szCs w:val="20"/>
      <w:lang w:val="en-GB"/>
    </w:rPr>
  </w:style>
  <w:style w:type="paragraph" w:styleId="CommentSubject">
    <w:name w:val="annotation subject"/>
    <w:basedOn w:val="CommentText"/>
    <w:next w:val="CommentText"/>
    <w:link w:val="CommentSubjectChar"/>
    <w:uiPriority w:val="99"/>
    <w:semiHidden/>
    <w:unhideWhenUsed/>
    <w:rsid w:val="004B03C9"/>
    <w:rPr>
      <w:b/>
      <w:bCs/>
    </w:rPr>
  </w:style>
  <w:style w:type="character" w:customStyle="1" w:styleId="CommentSubjectChar">
    <w:name w:val="Comment Subject Char"/>
    <w:basedOn w:val="CommentTextChar"/>
    <w:link w:val="CommentSubject"/>
    <w:uiPriority w:val="99"/>
    <w:semiHidden/>
    <w:rsid w:val="004B03C9"/>
    <w:rPr>
      <w:b/>
      <w:bCs/>
      <w:sz w:val="20"/>
      <w:szCs w:val="20"/>
      <w:lang w:val="en-GB"/>
    </w:rPr>
  </w:style>
  <w:style w:type="paragraph" w:styleId="BalloonText">
    <w:name w:val="Balloon Text"/>
    <w:basedOn w:val="Normal"/>
    <w:link w:val="BalloonTextChar"/>
    <w:uiPriority w:val="99"/>
    <w:semiHidden/>
    <w:unhideWhenUsed/>
    <w:rsid w:val="004B03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03C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63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thias-research.github.io/pages/publications/sca03.pdf" TargetMode="External"/><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scshwa</dc:creator>
  <cp:keywords/>
  <dc:description/>
  <cp:lastModifiedBy>He Wang</cp:lastModifiedBy>
  <cp:revision>18</cp:revision>
  <dcterms:created xsi:type="dcterms:W3CDTF">2020-09-17T10:22:00Z</dcterms:created>
  <dcterms:modified xsi:type="dcterms:W3CDTF">2022-11-30T09:01:00Z</dcterms:modified>
</cp:coreProperties>
</file>