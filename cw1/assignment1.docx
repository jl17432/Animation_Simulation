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820C7" w14:textId="5F571D1A" w:rsidR="003B6F92" w:rsidRDefault="006F18AB" w:rsidP="003B6F92">
      <w:r w:rsidRPr="00FD0F02">
        <w:rPr>
          <w:b/>
        </w:rPr>
        <w:t xml:space="preserve">Dungeon </w:t>
      </w:r>
      <w:r w:rsidR="002C3D02">
        <w:rPr>
          <w:b/>
        </w:rPr>
        <w:t>1</w:t>
      </w:r>
      <w:bookmarkStart w:id="0" w:name="_GoBack"/>
      <w:bookmarkEnd w:id="0"/>
      <w:r w:rsidR="003B6F92">
        <w:t xml:space="preserve">: </w:t>
      </w:r>
      <w:r w:rsidR="008F26BE">
        <w:t xml:space="preserve">The </w:t>
      </w:r>
      <w:r w:rsidR="00FA4822">
        <w:t>Charming C</w:t>
      </w:r>
      <w:r w:rsidR="00AC4ECC">
        <w:t>horeographer</w:t>
      </w:r>
      <w:r w:rsidR="0028287F">
        <w:t xml:space="preserve"> (</w:t>
      </w:r>
      <w:r w:rsidR="003B6F92">
        <w:t>Inverse Kinematics</w:t>
      </w:r>
      <w:r w:rsidR="007E04E2">
        <w:t xml:space="preserve">, </w:t>
      </w:r>
      <w:r w:rsidR="002C3D02">
        <w:rPr>
          <w:b/>
        </w:rPr>
        <w:t>33</w:t>
      </w:r>
      <w:r w:rsidR="007E04E2" w:rsidRPr="00824D11">
        <w:rPr>
          <w:b/>
        </w:rPr>
        <w:t>g of total 100g</w:t>
      </w:r>
      <w:r w:rsidR="0028287F">
        <w:t>)</w:t>
      </w:r>
      <w:r w:rsidR="00BC5698">
        <w:t xml:space="preserve">. </w:t>
      </w:r>
      <w:r w:rsidR="00A2659F">
        <w:t>1</w:t>
      </w:r>
      <w:r w:rsidR="00BC5698">
        <w:t>g may be exchanged for a human percentage point in COMP5823M.</w:t>
      </w:r>
      <w:del w:id="1" w:author="Tom Kelly" w:date="2020-02-27T12:32:00Z">
        <w:r w:rsidR="007E04E2" w:rsidDel="00BC5698">
          <w:delText xml:space="preserve"> </w:delText>
        </w:r>
      </w:del>
    </w:p>
    <w:p w14:paraId="4396FF5D" w14:textId="66978A34" w:rsidR="00913656" w:rsidRDefault="0016121F" w:rsidP="00697A57">
      <w:pPr>
        <w:jc w:val="both"/>
      </w:pPr>
      <w:r>
        <w:t>F</w:t>
      </w:r>
      <w:r w:rsidR="00262264">
        <w:t>or the birthday celebration of Lord Spinhead</w:t>
      </w:r>
      <w:r w:rsidR="00F42254">
        <w:t xml:space="preserve">, </w:t>
      </w:r>
      <w:r>
        <w:t xml:space="preserve">the </w:t>
      </w:r>
      <w:r w:rsidR="00744FDE">
        <w:t>Great Dancer Lady Ank</w:t>
      </w:r>
      <w:r w:rsidR="000C15F0">
        <w:t>l</w:t>
      </w:r>
      <w:r w:rsidR="00744FDE">
        <w:t>e</w:t>
      </w:r>
      <w:r w:rsidR="000C15F0">
        <w:t>sprainer</w:t>
      </w:r>
      <w:r w:rsidR="00913656">
        <w:t xml:space="preserve"> is the master choreographer</w:t>
      </w:r>
      <w:r w:rsidR="00F42254">
        <w:t xml:space="preserve">. </w:t>
      </w:r>
      <w:r w:rsidR="00913656">
        <w:t xml:space="preserve">She has </w:t>
      </w:r>
      <w:r w:rsidR="00214533">
        <w:t xml:space="preserve">been </w:t>
      </w:r>
      <w:r w:rsidR="00913656">
        <w:t xml:space="preserve">designing a glorious but difficult dance show. After breaking some </w:t>
      </w:r>
      <w:r w:rsidR="00744FDE">
        <w:t>ankles</w:t>
      </w:r>
      <w:r w:rsidR="00913656">
        <w:t xml:space="preserve">, she </w:t>
      </w:r>
      <w:r w:rsidR="00E27111">
        <w:t>decides</w:t>
      </w:r>
      <w:r w:rsidR="00913656">
        <w:t xml:space="preserve"> to use simulated characters to try some of her moves.</w:t>
      </w:r>
    </w:p>
    <w:p w14:paraId="5E5E3487" w14:textId="46FF4997" w:rsidR="00D326E9" w:rsidRDefault="00C96951" w:rsidP="00697A57">
      <w:pPr>
        <w:jc w:val="both"/>
      </w:pPr>
      <w:r>
        <w:t>You</w:t>
      </w:r>
      <w:r w:rsidR="0012291C">
        <w:t>,</w:t>
      </w:r>
      <w:r>
        <w:t xml:space="preserve"> my loyal geniuses</w:t>
      </w:r>
      <w:r w:rsidR="0012291C">
        <w:t>,</w:t>
      </w:r>
      <w:r>
        <w:t xml:space="preserve"> will provide your assistance. You </w:t>
      </w:r>
      <w:r w:rsidR="003B6F92">
        <w:t xml:space="preserve">will build </w:t>
      </w:r>
      <w:r w:rsidR="006F104E">
        <w:t>an Inverse Kinematics system to animate human characters</w:t>
      </w:r>
      <w:r w:rsidR="00355125">
        <w:t xml:space="preserve">. It should come with a GUI </w:t>
      </w:r>
      <w:r w:rsidR="00E27111">
        <w:t>which</w:t>
      </w:r>
      <w:r w:rsidR="00355125">
        <w:t xml:space="preserve"> can load/</w:t>
      </w:r>
      <w:r w:rsidR="00E27111">
        <w:t xml:space="preserve">save </w:t>
      </w:r>
      <w:r w:rsidR="00BC5698">
        <w:t xml:space="preserve">BVH </w:t>
      </w:r>
      <w:r w:rsidR="00355125">
        <w:t xml:space="preserve">files. It should be able to play an animation clip </w:t>
      </w:r>
      <w:r w:rsidR="00E27111">
        <w:t xml:space="preserve">from </w:t>
      </w:r>
      <w:r w:rsidR="00355125">
        <w:t xml:space="preserve">the </w:t>
      </w:r>
      <w:r w:rsidR="00E27111">
        <w:t xml:space="preserve">BVH </w:t>
      </w:r>
      <w:r w:rsidR="00355125">
        <w:t>file</w:t>
      </w:r>
      <w:r w:rsidR="00E27111">
        <w:t xml:space="preserve"> and allow</w:t>
      </w:r>
      <w:r w:rsidR="0017299C">
        <w:t xml:space="preserve"> the user to control the positions of the joints by dragging.</w:t>
      </w:r>
      <w:r w:rsidR="00355125">
        <w:t xml:space="preserve"> </w:t>
      </w:r>
    </w:p>
    <w:p w14:paraId="5F120EC3" w14:textId="2DD39371" w:rsidR="003B6F92" w:rsidRDefault="00C96951" w:rsidP="00697A57">
      <w:pPr>
        <w:jc w:val="both"/>
      </w:pPr>
      <w:r>
        <w:t>For you</w:t>
      </w:r>
      <w:r w:rsidR="003D2189">
        <w:t>r</w:t>
      </w:r>
      <w:r>
        <w:t xml:space="preserve"> hard work, </w:t>
      </w:r>
      <w:r w:rsidR="00D730DE">
        <w:t>Lady Ankle</w:t>
      </w:r>
      <w:r w:rsidR="003B48EF">
        <w:t>sprainer</w:t>
      </w:r>
      <w:r w:rsidR="001B22CC">
        <w:t xml:space="preserve"> has </w:t>
      </w:r>
      <w:r w:rsidR="00B45E53">
        <w:t xml:space="preserve">kindly </w:t>
      </w:r>
      <w:r w:rsidR="001B22CC">
        <w:t>agree</w:t>
      </w:r>
      <w:r w:rsidR="00B45E53">
        <w:t>d</w:t>
      </w:r>
      <w:r w:rsidR="001B22CC">
        <w:t xml:space="preserve"> to give you </w:t>
      </w:r>
      <w:r w:rsidR="00A265C9">
        <w:t>reward</w:t>
      </w:r>
      <w:r w:rsidR="00E27111">
        <w:t>s</w:t>
      </w:r>
      <w:r w:rsidR="006F371A">
        <w:t xml:space="preserve"> for</w:t>
      </w:r>
      <w:r w:rsidR="00355125">
        <w:t>:</w:t>
      </w:r>
    </w:p>
    <w:p w14:paraId="52CD2D79" w14:textId="7A619F1C" w:rsidR="003B6F92" w:rsidRDefault="0031134D" w:rsidP="000C6A34">
      <w:pPr>
        <w:pStyle w:val="ListParagraph"/>
        <w:numPr>
          <w:ilvl w:val="0"/>
          <w:numId w:val="1"/>
        </w:numPr>
      </w:pPr>
      <w:r>
        <w:t xml:space="preserve">A GUI </w:t>
      </w:r>
      <w:r w:rsidR="000C6A34">
        <w:t xml:space="preserve">to load </w:t>
      </w:r>
      <w:r w:rsidR="006F371A">
        <w:t xml:space="preserve">and play </w:t>
      </w:r>
      <w:r w:rsidR="00BC5698">
        <w:t xml:space="preserve">the </w:t>
      </w:r>
      <w:r w:rsidR="00E27111">
        <w:t xml:space="preserve">BVH </w:t>
      </w:r>
      <w:r w:rsidR="001545BF">
        <w:t>files</w:t>
      </w:r>
      <w:r w:rsidR="00BC5698">
        <w:t xml:space="preserve"> in 3D</w:t>
      </w:r>
      <w:r>
        <w:t xml:space="preserve">. </w:t>
      </w:r>
      <w:r w:rsidR="003B6F92">
        <w:t>(</w:t>
      </w:r>
      <w:r w:rsidR="002C3D02">
        <w:rPr>
          <w:b/>
        </w:rPr>
        <w:t>5</w:t>
      </w:r>
      <w:r w:rsidR="00EA7D39">
        <w:rPr>
          <w:b/>
        </w:rPr>
        <w:t>g</w:t>
      </w:r>
      <w:r w:rsidR="003B6F92">
        <w:t>)</w:t>
      </w:r>
    </w:p>
    <w:p w14:paraId="2456649C" w14:textId="3363A78A" w:rsidR="000C6A34" w:rsidRDefault="00873621" w:rsidP="000C6A34">
      <w:pPr>
        <w:pStyle w:val="ListParagraph"/>
        <w:numPr>
          <w:ilvl w:val="0"/>
          <w:numId w:val="1"/>
        </w:numPr>
      </w:pPr>
      <w:r>
        <w:t>The same</w:t>
      </w:r>
      <w:r w:rsidR="000C6A34">
        <w:t xml:space="preserve"> GUI </w:t>
      </w:r>
      <w:r>
        <w:t>to write</w:t>
      </w:r>
      <w:r w:rsidR="000C6A34">
        <w:t xml:space="preserve"> </w:t>
      </w:r>
      <w:r w:rsidR="00E27111">
        <w:t xml:space="preserve">BVH </w:t>
      </w:r>
      <w:r w:rsidR="000C6A34">
        <w:t xml:space="preserve">files. This should </w:t>
      </w:r>
      <w:r>
        <w:t>write an animation clip into</w:t>
      </w:r>
      <w:r w:rsidR="000C6A34">
        <w:t xml:space="preserve"> </w:t>
      </w:r>
      <w:r w:rsidR="003D2189">
        <w:t xml:space="preserve">a </w:t>
      </w:r>
      <w:r w:rsidR="00E27111">
        <w:t xml:space="preserve">BVH </w:t>
      </w:r>
      <w:r w:rsidR="000C6A34">
        <w:t>file.</w:t>
      </w:r>
      <w:r w:rsidR="000F0AD0">
        <w:t xml:space="preserve"> (</w:t>
      </w:r>
      <w:r w:rsidR="002C3D02">
        <w:rPr>
          <w:b/>
        </w:rPr>
        <w:t>6</w:t>
      </w:r>
      <w:r w:rsidR="00E72B30">
        <w:rPr>
          <w:b/>
        </w:rPr>
        <w:t>g</w:t>
      </w:r>
      <w:r w:rsidR="000F0AD0">
        <w:t>)</w:t>
      </w:r>
    </w:p>
    <w:p w14:paraId="3E7503FA" w14:textId="70D39BAD" w:rsidR="00285E86" w:rsidRDefault="00ED3586" w:rsidP="00FA7B43">
      <w:pPr>
        <w:pStyle w:val="ListParagraph"/>
        <w:numPr>
          <w:ilvl w:val="0"/>
          <w:numId w:val="1"/>
        </w:numPr>
      </w:pPr>
      <w:r>
        <w:t>A</w:t>
      </w:r>
      <w:r w:rsidR="004D2028">
        <w:t xml:space="preserve"> basic </w:t>
      </w:r>
      <w:r w:rsidR="00FA7B43">
        <w:t>Inverse Kinematics</w:t>
      </w:r>
      <w:r w:rsidR="004D2028">
        <w:t xml:space="preserve"> (with pseudo-inverse</w:t>
      </w:r>
      <w:r w:rsidR="00285E86">
        <w:t>)</w:t>
      </w:r>
      <w:r w:rsidR="00123D63">
        <w:t xml:space="preserve"> system which</w:t>
      </w:r>
      <w:r w:rsidR="005F4B98">
        <w:t xml:space="preserve"> can handle</w:t>
      </w:r>
      <w:r w:rsidR="00FA7B43">
        <w:t xml:space="preserve"> positional constraints for any </w:t>
      </w:r>
      <w:r w:rsidR="008F6EF7">
        <w:t xml:space="preserve">single </w:t>
      </w:r>
      <w:r w:rsidR="00FA7B43">
        <w:t>joint</w:t>
      </w:r>
      <w:r>
        <w:t xml:space="preserve"> to update a posture</w:t>
      </w:r>
      <w:r w:rsidR="00667894">
        <w:t xml:space="preserve"> (e.g</w:t>
      </w:r>
      <w:r w:rsidR="00A70AFF">
        <w:t>. drag the right wrist and use</w:t>
      </w:r>
      <w:r w:rsidR="00667894">
        <w:t xml:space="preserve"> IK to update the whole body</w:t>
      </w:r>
      <w:r w:rsidR="00813DFF">
        <w:t xml:space="preserve"> from the root</w:t>
      </w:r>
      <w:r w:rsidR="00667894">
        <w:t>)</w:t>
      </w:r>
      <w:r w:rsidR="00FA7B43">
        <w:t>.</w:t>
      </w:r>
      <w:r w:rsidR="000F0AD0">
        <w:t xml:space="preserve"> (</w:t>
      </w:r>
      <w:r w:rsidR="002C3D02">
        <w:rPr>
          <w:b/>
        </w:rPr>
        <w:t>7</w:t>
      </w:r>
      <w:r w:rsidR="00055D94">
        <w:rPr>
          <w:b/>
        </w:rPr>
        <w:t>g</w:t>
      </w:r>
      <w:r w:rsidR="000F0AD0">
        <w:t>)</w:t>
      </w:r>
    </w:p>
    <w:p w14:paraId="2A265E5F" w14:textId="124BBDF8" w:rsidR="00ED3586" w:rsidRDefault="004D2028" w:rsidP="00FA7B43">
      <w:pPr>
        <w:pStyle w:val="ListParagraph"/>
        <w:numPr>
          <w:ilvl w:val="0"/>
          <w:numId w:val="1"/>
        </w:numPr>
      </w:pPr>
      <w:r>
        <w:t xml:space="preserve">A basic Inverse Kinematics (with pseudo-inverse) </w:t>
      </w:r>
      <w:r w:rsidR="008F6EF7">
        <w:t xml:space="preserve">system which can handle positional constraints for </w:t>
      </w:r>
      <w:r w:rsidR="00E27111">
        <w:t xml:space="preserve">all </w:t>
      </w:r>
      <w:r w:rsidR="008F6EF7">
        <w:t xml:space="preserve">combinations of joints to update a posture (e.g. </w:t>
      </w:r>
      <w:r w:rsidR="00CE4D78">
        <w:t>position</w:t>
      </w:r>
      <w:r w:rsidR="008F6EF7">
        <w:t xml:space="preserve"> both hands and the neck </w:t>
      </w:r>
      <w:r w:rsidR="001E5712">
        <w:t xml:space="preserve">simultaneously </w:t>
      </w:r>
      <w:r w:rsidR="008F6EF7">
        <w:t xml:space="preserve">to reach given target positions). </w:t>
      </w:r>
      <w:r w:rsidR="000F0AD0">
        <w:t>(</w:t>
      </w:r>
      <w:r w:rsidR="002C3D02">
        <w:rPr>
          <w:b/>
        </w:rPr>
        <w:t>7</w:t>
      </w:r>
      <w:r w:rsidR="00055D94">
        <w:rPr>
          <w:b/>
        </w:rPr>
        <w:t>g</w:t>
      </w:r>
      <w:r w:rsidR="000F0AD0">
        <w:t>)</w:t>
      </w:r>
    </w:p>
    <w:p w14:paraId="027F6B21" w14:textId="499D85E0" w:rsidR="00285E86" w:rsidRDefault="00582B70" w:rsidP="00CB3356">
      <w:pPr>
        <w:pStyle w:val="ListParagraph"/>
        <w:numPr>
          <w:ilvl w:val="0"/>
          <w:numId w:val="1"/>
        </w:numPr>
      </w:pPr>
      <w:r>
        <w:t>A damped Inverse Kinematics system that can accomplish 3 and 4</w:t>
      </w:r>
      <w:r w:rsidR="00285E86">
        <w:t>.</w:t>
      </w:r>
      <w:r w:rsidR="000F0AD0">
        <w:t xml:space="preserve"> (</w:t>
      </w:r>
      <w:r w:rsidR="002C3D02">
        <w:rPr>
          <w:b/>
        </w:rPr>
        <w:t>4</w:t>
      </w:r>
      <w:r w:rsidR="00055D94">
        <w:rPr>
          <w:b/>
        </w:rPr>
        <w:t>g</w:t>
      </w:r>
      <w:r w:rsidR="000F0AD0">
        <w:t>)</w:t>
      </w:r>
    </w:p>
    <w:p w14:paraId="49C7972A" w14:textId="2A632C21" w:rsidR="0098115F" w:rsidRDefault="0098115F" w:rsidP="00CB3356">
      <w:pPr>
        <w:pStyle w:val="ListParagraph"/>
        <w:numPr>
          <w:ilvl w:val="0"/>
          <w:numId w:val="1"/>
        </w:numPr>
      </w:pPr>
      <w:r>
        <w:t xml:space="preserve">An Inverse Kinematics </w:t>
      </w:r>
      <w:r w:rsidR="00E27111">
        <w:t xml:space="preserve">implementation </w:t>
      </w:r>
      <w:r>
        <w:t>with control on joints (refer to the slides for ‘Adding control’ to IK). (</w:t>
      </w:r>
      <w:r w:rsidR="002C3D02">
        <w:rPr>
          <w:b/>
        </w:rPr>
        <w:t>4</w:t>
      </w:r>
      <w:r>
        <w:rPr>
          <w:b/>
        </w:rPr>
        <w:t>g</w:t>
      </w:r>
      <w:r>
        <w:t>)</w:t>
      </w:r>
    </w:p>
    <w:p w14:paraId="635FB710" w14:textId="3369C0C0" w:rsidR="003B6F92" w:rsidRDefault="003B6F92" w:rsidP="003B6F92">
      <w:r>
        <w:t>T</w:t>
      </w:r>
      <w:r w:rsidR="008F2464">
        <w:t>he total reward</w:t>
      </w:r>
      <w:r w:rsidR="00D9461F">
        <w:t xml:space="preserve"> is </w:t>
      </w:r>
      <w:r w:rsidR="002C3D02">
        <w:rPr>
          <w:b/>
        </w:rPr>
        <w:t>5</w:t>
      </w:r>
      <w:r w:rsidR="009C792B" w:rsidRPr="008F2464">
        <w:rPr>
          <w:b/>
        </w:rPr>
        <w:t>g</w:t>
      </w:r>
      <w:r w:rsidRPr="008F2464">
        <w:rPr>
          <w:b/>
        </w:rPr>
        <w:t xml:space="preserve"> </w:t>
      </w:r>
      <w:r w:rsidR="002C3D02">
        <w:rPr>
          <w:b/>
        </w:rPr>
        <w:t>+ 6g + 7</w:t>
      </w:r>
      <w:r w:rsidR="009C792B" w:rsidRPr="008F2464">
        <w:rPr>
          <w:b/>
        </w:rPr>
        <w:t>g</w:t>
      </w:r>
      <w:r w:rsidR="002C3D02">
        <w:rPr>
          <w:b/>
        </w:rPr>
        <w:t xml:space="preserve"> + 7</w:t>
      </w:r>
      <w:r w:rsidR="009C792B" w:rsidRPr="008F2464">
        <w:rPr>
          <w:b/>
        </w:rPr>
        <w:t>g</w:t>
      </w:r>
      <w:r w:rsidR="002C3D02">
        <w:rPr>
          <w:b/>
        </w:rPr>
        <w:t xml:space="preserve"> + 4</w:t>
      </w:r>
      <w:r w:rsidR="009C792B" w:rsidRPr="008F2464">
        <w:rPr>
          <w:b/>
        </w:rPr>
        <w:t>g</w:t>
      </w:r>
      <w:r w:rsidRPr="008F2464">
        <w:rPr>
          <w:b/>
        </w:rPr>
        <w:t xml:space="preserve"> + </w:t>
      </w:r>
      <w:r w:rsidR="002C3D02">
        <w:rPr>
          <w:b/>
        </w:rPr>
        <w:t>4</w:t>
      </w:r>
      <w:r w:rsidR="009C792B" w:rsidRPr="008F2464">
        <w:rPr>
          <w:b/>
        </w:rPr>
        <w:t>g</w:t>
      </w:r>
      <w:r w:rsidR="00D9461F">
        <w:t xml:space="preserve"> </w:t>
      </w:r>
      <w:r w:rsidR="009C792B">
        <w:t xml:space="preserve">= </w:t>
      </w:r>
      <w:r w:rsidR="002C3D02">
        <w:rPr>
          <w:b/>
        </w:rPr>
        <w:t>33</w:t>
      </w:r>
      <w:r w:rsidR="009C792B" w:rsidRPr="008F2464">
        <w:rPr>
          <w:b/>
        </w:rPr>
        <w:t>g</w:t>
      </w:r>
      <w:r>
        <w:t>.</w:t>
      </w:r>
    </w:p>
    <w:p w14:paraId="69FEDCE4" w14:textId="146318DA" w:rsidR="00C96951" w:rsidRDefault="00BE3CA1" w:rsidP="003B6F92">
      <w:r>
        <w:t>Hint 1</w:t>
      </w:r>
      <w:r w:rsidR="009B6C59">
        <w:t>: T</w:t>
      </w:r>
      <w:r>
        <w:t xml:space="preserve">here are several places in town where you can find assistance. </w:t>
      </w:r>
      <w:r w:rsidR="00C96951">
        <w:t xml:space="preserve">(You can find the specs of </w:t>
      </w:r>
      <w:r w:rsidR="00E27111">
        <w:t xml:space="preserve">BVH </w:t>
      </w:r>
      <w:r w:rsidR="00C96951">
        <w:t xml:space="preserve">files at </w:t>
      </w:r>
      <w:r w:rsidR="00C96951" w:rsidRPr="00355125">
        <w:t>https://research.cs.wisc.edu/graphics/Courses/cs-838-1999/Jeff/BVH.html</w:t>
      </w:r>
      <w:r w:rsidR="00C96951">
        <w:t xml:space="preserve"> and some sample code </w:t>
      </w:r>
      <w:r w:rsidR="008F2494">
        <w:t xml:space="preserve">and </w:t>
      </w:r>
      <w:r w:rsidR="00E27111">
        <w:t xml:space="preserve">BVH </w:t>
      </w:r>
      <w:r w:rsidR="008F2494">
        <w:t xml:space="preserve">files </w:t>
      </w:r>
      <w:r w:rsidR="00C96951">
        <w:t>in Minerva</w:t>
      </w:r>
      <w:r w:rsidR="00293480">
        <w:t xml:space="preserve"> under Lab Resources</w:t>
      </w:r>
      <w:r w:rsidR="00C96951">
        <w:t>)</w:t>
      </w:r>
    </w:p>
    <w:p w14:paraId="716D0F3C" w14:textId="57673FBB" w:rsidR="00C96951" w:rsidRDefault="00C96951" w:rsidP="003B6F92">
      <w:r>
        <w:t>Hint</w:t>
      </w:r>
      <w:r w:rsidR="00BE3CA1">
        <w:t xml:space="preserve"> 2</w:t>
      </w:r>
      <w:r w:rsidR="00B73270">
        <w:t>: Y</w:t>
      </w:r>
      <w:r>
        <w:t xml:space="preserve">ou can use other </w:t>
      </w:r>
      <w:r w:rsidR="00E27111">
        <w:t xml:space="preserve">BVH </w:t>
      </w:r>
      <w:r>
        <w:t>software to help you debug and test your system (</w:t>
      </w:r>
      <w:r w:rsidR="00E27111">
        <w:t xml:space="preserve">BVH </w:t>
      </w:r>
      <w:r>
        <w:t xml:space="preserve">player </w:t>
      </w:r>
      <w:hyperlink r:id="rId5" w:history="1">
        <w:r w:rsidRPr="000A0E0E">
          <w:rPr>
            <w:rStyle w:val="Hyperlink"/>
          </w:rPr>
          <w:t>https://sites.google.com/a/cgspeed.com/cgspeed/bvhplay</w:t>
        </w:r>
      </w:hyperlink>
      <w:r>
        <w:t xml:space="preserve">, </w:t>
      </w:r>
      <w:r w:rsidR="00E27111">
        <w:t xml:space="preserve">BVH </w:t>
      </w:r>
      <w:r w:rsidR="002C50D0">
        <w:t xml:space="preserve">hacker </w:t>
      </w:r>
      <w:hyperlink r:id="rId6" w:history="1">
        <w:r w:rsidRPr="000A0E0E">
          <w:rPr>
            <w:rStyle w:val="Hyperlink"/>
          </w:rPr>
          <w:t>http://www.bvhacker.com/</w:t>
        </w:r>
      </w:hyperlink>
      <w:r>
        <w:t>)</w:t>
      </w:r>
    </w:p>
    <w:p w14:paraId="5225C4FA" w14:textId="77777777" w:rsidR="00403664" w:rsidRPr="00B81DEE" w:rsidRDefault="00403664" w:rsidP="00403664">
      <w:pPr>
        <w:rPr>
          <w:b/>
        </w:rPr>
      </w:pPr>
      <w:r>
        <w:rPr>
          <w:b/>
        </w:rPr>
        <w:t xml:space="preserve">The whole submission </w:t>
      </w:r>
      <w:r w:rsidRPr="00DF4E20">
        <w:rPr>
          <w:b/>
        </w:rPr>
        <w:t xml:space="preserve">needs </w:t>
      </w:r>
      <w:r>
        <w:rPr>
          <w:b/>
        </w:rPr>
        <w:t xml:space="preserve">to </w:t>
      </w:r>
      <w:r w:rsidRPr="00DF4E20">
        <w:rPr>
          <w:b/>
        </w:rPr>
        <w:t>be implemented</w:t>
      </w:r>
      <w:r>
        <w:rPr>
          <w:b/>
        </w:rPr>
        <w:t xml:space="preserve"> in Visual Studio C++. It should be your own work except for any third-party libraries. Make sure that you submit a zip file containing the </w:t>
      </w:r>
      <w:r w:rsidRPr="00CD6BC2">
        <w:rPr>
          <w:b/>
          <w:i/>
        </w:rPr>
        <w:t>whole</w:t>
      </w:r>
      <w:r>
        <w:rPr>
          <w:b/>
        </w:rPr>
        <w:t xml:space="preserve"> Visual Studio solution. You are free to use third-party libraries for GUI, rendering, triangulation, video-capture and linear algebra operations, etc. But IT SHOULD BE STANDALONE SO THAT I CAN RUN IT ON MY WINDOWS COMPUTER.</w:t>
      </w:r>
    </w:p>
    <w:p w14:paraId="13CCBC68" w14:textId="1EBDDD63" w:rsidR="00B10F45" w:rsidRDefault="00B10F45" w:rsidP="00E80C79">
      <w:r>
        <w:t>Some further hints below:</w:t>
      </w:r>
    </w:p>
    <w:p w14:paraId="74E2D968" w14:textId="0AC3AF03" w:rsidR="00B10F45" w:rsidRDefault="00E24581" w:rsidP="00E80C79">
      <w:r>
        <w:t>A human body skeleton can be represented as follow:</w:t>
      </w:r>
    </w:p>
    <w:p w14:paraId="27FA8D56" w14:textId="26FB2184" w:rsidR="00E24581" w:rsidRDefault="00E24581" w:rsidP="00E80C79">
      <w:r w:rsidRPr="00E24581">
        <w:rPr>
          <w:noProof/>
        </w:rPr>
        <w:lastRenderedPageBreak/>
        <w:drawing>
          <wp:inline distT="0" distB="0" distL="0" distR="0" wp14:anchorId="5E8F9A95" wp14:editId="0E1CE2BF">
            <wp:extent cx="5943600" cy="3827145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A18" w14:textId="6726D1E8" w:rsidR="00FE4EAE" w:rsidRDefault="003E59E2" w:rsidP="00FE4EAE">
      <w:r>
        <w:t xml:space="preserve">We already know that each joint includes an offset and a rotation (refer to the BVH file). </w:t>
      </w:r>
      <w:r w:rsidR="00D168D1">
        <w:t>W</w:t>
      </w:r>
      <w:r>
        <w:t>e can stack all the rotations (</w:t>
      </w:r>
      <w:r w:rsidRPr="00AF6A28">
        <w:rPr>
          <w:b/>
        </w:rPr>
        <w:t>joint angles</w:t>
      </w:r>
      <w:r>
        <w:t>)</w:t>
      </w:r>
      <w:r w:rsidR="00CE4FFA">
        <w:t xml:space="preserve"> into</w:t>
      </w:r>
      <w:r>
        <w:t xml:space="preserve"> a long vector. If you have 25 joints in the skeleton and each has three rotational angles, you </w:t>
      </w:r>
      <w:r w:rsidR="00A53F16">
        <w:t>can stack them into</w:t>
      </w:r>
      <w:r>
        <w:t xml:space="preserve"> a 75x1 vector. </w:t>
      </w:r>
      <w:r w:rsidR="00D97CA6">
        <w:t>Let’</w:t>
      </w:r>
      <w:r w:rsidR="00865C4E">
        <w:t xml:space="preserve">s call this vector </w:t>
      </w:r>
      <w:r w:rsidR="00865C4E">
        <w:rPr>
          <w:rFonts w:cstheme="minorHAnsi"/>
        </w:rPr>
        <w:t>θ</w:t>
      </w:r>
      <w:r w:rsidR="00B9555A">
        <w:t>.</w:t>
      </w:r>
      <w:r w:rsidR="00F13160">
        <w:t xml:space="preserve"> Now assuming that you want to control the </w:t>
      </w:r>
      <w:r w:rsidR="00F13160" w:rsidRPr="00AF6A28">
        <w:rPr>
          <w:b/>
        </w:rPr>
        <w:t>3D position</w:t>
      </w:r>
      <w:r w:rsidR="00F13160">
        <w:t xml:space="preserve"> of </w:t>
      </w:r>
      <w:r w:rsidR="00F13160" w:rsidRPr="00652FBE">
        <w:rPr>
          <w:b/>
        </w:rPr>
        <w:t>one</w:t>
      </w:r>
      <w:r w:rsidR="00F13160">
        <w:t xml:space="preserve"> joint, e.g the right hand. Its position can be represented by a 3x1 vector Y</w:t>
      </w:r>
      <w:r w:rsidR="00865C4E">
        <w:t xml:space="preserve"> = [</w:t>
      </w:r>
      <w:r w:rsidR="00865C4E" w:rsidRPr="00865C4E">
        <w:rPr>
          <w:i/>
        </w:rPr>
        <w:t>p</w:t>
      </w:r>
      <w:r w:rsidR="00865C4E" w:rsidRPr="00865C4E">
        <w:rPr>
          <w:i/>
          <w:vertAlign w:val="subscript"/>
        </w:rPr>
        <w:t>x</w:t>
      </w:r>
      <w:r w:rsidR="00865C4E">
        <w:t xml:space="preserve">, </w:t>
      </w:r>
      <w:r w:rsidR="00865C4E" w:rsidRPr="00865C4E">
        <w:rPr>
          <w:i/>
        </w:rPr>
        <w:t>p</w:t>
      </w:r>
      <w:r w:rsidR="00865C4E" w:rsidRPr="00865C4E">
        <w:rPr>
          <w:i/>
          <w:vertAlign w:val="subscript"/>
        </w:rPr>
        <w:t>y</w:t>
      </w:r>
      <w:r w:rsidR="00865C4E">
        <w:t xml:space="preserve">, </w:t>
      </w:r>
      <w:r w:rsidR="00865C4E" w:rsidRPr="00865C4E">
        <w:rPr>
          <w:i/>
        </w:rPr>
        <w:t>p</w:t>
      </w:r>
      <w:r w:rsidR="00865C4E" w:rsidRPr="00865C4E">
        <w:rPr>
          <w:i/>
          <w:vertAlign w:val="subscript"/>
        </w:rPr>
        <w:t>z</w:t>
      </w:r>
      <w:r w:rsidR="00865C4E">
        <w:t>]</w:t>
      </w:r>
      <w:r w:rsidR="00F13160">
        <w:t xml:space="preserve">. </w:t>
      </w:r>
      <w:r w:rsidR="00D42D19">
        <w:t>Assume that</w:t>
      </w:r>
      <w:r w:rsidR="009714EF">
        <w:t xml:space="preserve"> the current position of the right hand is </w:t>
      </w:r>
      <w:r w:rsidR="009714EF" w:rsidRPr="009714EF">
        <w:rPr>
          <w:b/>
        </w:rPr>
        <w:t>c</w:t>
      </w:r>
      <w:r w:rsidR="009714EF">
        <w:t xml:space="preserve"> and the joint angles are </w:t>
      </w:r>
      <w:r w:rsidR="00865C4E">
        <w:rPr>
          <w:rFonts w:cstheme="minorHAnsi"/>
        </w:rPr>
        <w:t>θ</w:t>
      </w:r>
      <w:r w:rsidR="009714EF" w:rsidRPr="008C1263">
        <w:rPr>
          <w:vertAlign w:val="subscript"/>
        </w:rPr>
        <w:t>1</w:t>
      </w:r>
      <w:r w:rsidR="009714EF">
        <w:t xml:space="preserve">. The target position </w:t>
      </w:r>
      <w:r w:rsidR="006F0F5E">
        <w:t xml:space="preserve">of the right hand </w:t>
      </w:r>
      <w:r w:rsidR="009714EF">
        <w:t xml:space="preserve">is </w:t>
      </w:r>
      <w:r w:rsidR="009714EF" w:rsidRPr="009714EF">
        <w:rPr>
          <w:b/>
          <w:i/>
        </w:rPr>
        <w:t>t</w:t>
      </w:r>
      <w:r w:rsidR="009714EF">
        <w:t xml:space="preserve"> and the IK aims to compute new joint angles </w:t>
      </w:r>
      <w:r w:rsidR="00865C4E">
        <w:rPr>
          <w:rFonts w:cstheme="minorHAnsi"/>
        </w:rPr>
        <w:t>θ</w:t>
      </w:r>
      <w:r w:rsidR="009714EF" w:rsidRPr="008C1263">
        <w:rPr>
          <w:vertAlign w:val="subscript"/>
        </w:rPr>
        <w:t>2</w:t>
      </w:r>
      <w:r w:rsidR="009714EF">
        <w:t xml:space="preserve"> so that the right hand will be at </w:t>
      </w:r>
      <w:r w:rsidR="009714EF" w:rsidRPr="009714EF">
        <w:rPr>
          <w:b/>
          <w:i/>
        </w:rPr>
        <w:t>t</w:t>
      </w:r>
      <w:r w:rsidR="00FE4EAE">
        <w:t xml:space="preserve">, by </w:t>
      </w:r>
      <w:r w:rsidR="00FE4EAE" w:rsidRPr="00FE4EAE">
        <w:rPr>
          <w:b/>
          <w:i/>
        </w:rPr>
        <w:t>t</w:t>
      </w:r>
      <w:r w:rsidR="00FE4EAE">
        <w:t xml:space="preserve"> – </w:t>
      </w:r>
      <w:r w:rsidR="00FE4EAE" w:rsidRPr="00FE4EAE">
        <w:rPr>
          <w:b/>
          <w:i/>
        </w:rPr>
        <w:t>c</w:t>
      </w:r>
      <w:r w:rsidR="00FE4EAE">
        <w:t xml:space="preserve"> = </w:t>
      </w:r>
      <w:r w:rsidR="00FE4EAE" w:rsidRPr="00FE4EAE">
        <w:rPr>
          <w:b/>
          <w:i/>
        </w:rPr>
        <w:t>J</w:t>
      </w:r>
      <w:r w:rsidR="00FE4EAE">
        <w:rPr>
          <w:i/>
        </w:rPr>
        <w:t xml:space="preserve"> </w:t>
      </w:r>
      <w:r w:rsidR="00FE4EAE">
        <w:t>(</w:t>
      </w:r>
      <w:r w:rsidR="00865C4E">
        <w:rPr>
          <w:rFonts w:cstheme="minorHAnsi"/>
        </w:rPr>
        <w:t>θ</w:t>
      </w:r>
      <w:r w:rsidR="00FE4EAE" w:rsidRPr="008C1263">
        <w:rPr>
          <w:vertAlign w:val="subscript"/>
        </w:rPr>
        <w:t>2</w:t>
      </w:r>
      <w:r w:rsidR="00FE4EAE">
        <w:t xml:space="preserve"> – </w:t>
      </w:r>
      <w:r w:rsidR="00865C4E">
        <w:rPr>
          <w:rFonts w:cstheme="minorHAnsi"/>
        </w:rPr>
        <w:t>θ</w:t>
      </w:r>
      <w:r w:rsidR="00FE4EAE" w:rsidRPr="008C1263">
        <w:rPr>
          <w:vertAlign w:val="subscript"/>
        </w:rPr>
        <w:t>1</w:t>
      </w:r>
      <w:r w:rsidR="00FE4EAE">
        <w:t xml:space="preserve">). Here both </w:t>
      </w:r>
      <w:r w:rsidR="00FE4EAE" w:rsidRPr="00FE4EAE">
        <w:rPr>
          <w:b/>
          <w:i/>
        </w:rPr>
        <w:t>t</w:t>
      </w:r>
      <w:r w:rsidR="00FE4EAE">
        <w:t xml:space="preserve"> and </w:t>
      </w:r>
      <w:r w:rsidR="00FE4EAE" w:rsidRPr="00FE4EAE">
        <w:rPr>
          <w:b/>
          <w:i/>
        </w:rPr>
        <w:t>c</w:t>
      </w:r>
      <w:r w:rsidR="00FE4EAE">
        <w:t xml:space="preserve"> are 3x1 vectors</w:t>
      </w:r>
      <w:r w:rsidR="008E729E">
        <w:t>,</w:t>
      </w:r>
      <w:r w:rsidR="00FE4EAE">
        <w:t xml:space="preserve"> and </w:t>
      </w:r>
      <w:r w:rsidR="00865C4E">
        <w:rPr>
          <w:rFonts w:cstheme="minorHAnsi"/>
        </w:rPr>
        <w:t>θ</w:t>
      </w:r>
      <w:r w:rsidR="00FE4EAE" w:rsidRPr="008C1263">
        <w:rPr>
          <w:vertAlign w:val="subscript"/>
        </w:rPr>
        <w:t>1</w:t>
      </w:r>
      <w:r w:rsidR="00FE4EAE">
        <w:t xml:space="preserve"> and </w:t>
      </w:r>
      <w:r w:rsidR="00865C4E">
        <w:rPr>
          <w:rFonts w:cstheme="minorHAnsi"/>
        </w:rPr>
        <w:t>θ</w:t>
      </w:r>
      <w:r w:rsidR="00FE4EAE" w:rsidRPr="008C1263">
        <w:rPr>
          <w:vertAlign w:val="subscript"/>
        </w:rPr>
        <w:t>2</w:t>
      </w:r>
      <w:r w:rsidR="00FE4EAE">
        <w:t xml:space="preserve"> are both 75x1 vectors. </w:t>
      </w:r>
      <w:r w:rsidR="007342CC">
        <w:t xml:space="preserve">Naturally, the Jacobian matrix </w:t>
      </w:r>
      <w:r w:rsidR="007342CC" w:rsidRPr="007342CC">
        <w:rPr>
          <w:b/>
          <w:i/>
        </w:rPr>
        <w:t>J</w:t>
      </w:r>
      <w:r w:rsidR="007342CC">
        <w:rPr>
          <w:b/>
        </w:rPr>
        <w:t xml:space="preserve"> </w:t>
      </w:r>
      <w:r w:rsidR="007342CC">
        <w:t xml:space="preserve">is a 3x75 matrix. </w:t>
      </w:r>
      <w:r w:rsidR="00574553">
        <w:t xml:space="preserve">The only unknown here is </w:t>
      </w:r>
      <w:r w:rsidR="00865C4E">
        <w:rPr>
          <w:rFonts w:cstheme="minorHAnsi"/>
        </w:rPr>
        <w:t>θ</w:t>
      </w:r>
      <w:r w:rsidR="00574553" w:rsidRPr="008C1263">
        <w:rPr>
          <w:vertAlign w:val="subscript"/>
        </w:rPr>
        <w:t>2</w:t>
      </w:r>
      <w:r w:rsidR="00574553">
        <w:t xml:space="preserve">. </w:t>
      </w:r>
      <w:r w:rsidR="00574553" w:rsidRPr="00574553">
        <w:rPr>
          <w:b/>
          <w:i/>
        </w:rPr>
        <w:t>t</w:t>
      </w:r>
      <w:r w:rsidR="00574553">
        <w:t xml:space="preserve">, </w:t>
      </w:r>
      <w:r w:rsidR="00574553" w:rsidRPr="00574553">
        <w:rPr>
          <w:b/>
          <w:i/>
        </w:rPr>
        <w:t>c</w:t>
      </w:r>
      <w:r w:rsidR="00574553">
        <w:t xml:space="preserve"> and </w:t>
      </w:r>
      <w:r w:rsidR="00865C4E">
        <w:rPr>
          <w:rFonts w:cstheme="minorHAnsi"/>
        </w:rPr>
        <w:t>θ</w:t>
      </w:r>
      <w:r w:rsidR="00574553" w:rsidRPr="008C1263">
        <w:rPr>
          <w:vertAlign w:val="subscript"/>
        </w:rPr>
        <w:t>1</w:t>
      </w:r>
      <w:r w:rsidR="00574553">
        <w:t xml:space="preserve"> are known. We still need to compute </w:t>
      </w:r>
      <w:r w:rsidR="00574553" w:rsidRPr="00574553">
        <w:rPr>
          <w:b/>
          <w:i/>
        </w:rPr>
        <w:t>J</w:t>
      </w:r>
      <w:r w:rsidR="00574553">
        <w:t xml:space="preserve">, by computing each entry of it. Let’s take a look at the structure of </w:t>
      </w:r>
      <w:r w:rsidR="00574553" w:rsidRPr="00574553">
        <w:rPr>
          <w:b/>
          <w:i/>
        </w:rPr>
        <w:t>J</w:t>
      </w:r>
      <w:r w:rsidR="00574553">
        <w:t>:</w:t>
      </w:r>
      <w:r w:rsidR="00865C4E" w:rsidRPr="00865C4E">
        <w:rPr>
          <w:noProof/>
        </w:rPr>
        <w:t xml:space="preserve"> </w:t>
      </w:r>
    </w:p>
    <w:p w14:paraId="47C0F518" w14:textId="5F050E0F" w:rsidR="00865C4E" w:rsidRDefault="00865C4E" w:rsidP="007A00C6">
      <w:pPr>
        <w:jc w:val="center"/>
      </w:pPr>
      <w:r>
        <w:rPr>
          <w:noProof/>
        </w:rPr>
        <w:drawing>
          <wp:inline distT="0" distB="0" distL="0" distR="0" wp14:anchorId="244C524F" wp14:editId="5A913B8E">
            <wp:extent cx="271145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881A" w14:textId="3BB3E6FD" w:rsidR="00242199" w:rsidRDefault="007A00C6" w:rsidP="007A00C6">
      <w:r>
        <w:lastRenderedPageBreak/>
        <w:t xml:space="preserve">To compute </w:t>
      </w:r>
      <w:r w:rsidR="00205DA9">
        <w:t>an</w:t>
      </w:r>
      <w:r>
        <w:t xml:space="preserve"> entry, we look at one example </w:t>
      </w:r>
      <w:r>
        <w:rPr>
          <w:noProof/>
        </w:rPr>
        <w:drawing>
          <wp:inline distT="0" distB="0" distL="0" distR="0" wp14:anchorId="4AC57C8F" wp14:editId="3D8E01E2">
            <wp:extent cx="204746" cy="339633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6" cy="3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="00242199">
        <w:t>It can be computed by:</w:t>
      </w:r>
    </w:p>
    <w:p w14:paraId="2A28B85F" w14:textId="1FA2DF39" w:rsidR="00242199" w:rsidRDefault="002C3D02" w:rsidP="002558CD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∂px </m:t>
            </m:r>
          </m:num>
          <m:den>
            <m:r>
              <w:rPr>
                <w:rFonts w:ascii="Cambria Math" w:hAnsi="Cambria Math"/>
              </w:rPr>
              <m:t>∂θ1</m:t>
            </m:r>
          </m:den>
        </m:f>
      </m:oMath>
      <w:r w:rsidR="00242199">
        <w:t xml:space="preserve"> </w:t>
      </w:r>
      <m:oMath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∆px</m:t>
            </m:r>
          </m:num>
          <m:den>
            <m:r>
              <w:rPr>
                <w:rFonts w:ascii="Cambria Math" w:hAnsi="Cambria Math"/>
              </w:rPr>
              <m:t>∆θ1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p2-p1</m:t>
            </m:r>
          </m:num>
          <m:den>
            <m:r>
              <w:rPr>
                <w:rFonts w:ascii="Cambria Math" w:hAnsi="Cambria Math"/>
              </w:rPr>
              <m:t>∆θ1</m:t>
            </m:r>
          </m:den>
        </m:f>
      </m:oMath>
    </w:p>
    <w:p w14:paraId="5FF94E32" w14:textId="384C9E6D" w:rsidR="007A00C6" w:rsidRDefault="00242199" w:rsidP="007A00C6">
      <w:r>
        <w:t xml:space="preserve">Assuming </w:t>
      </w:r>
      <w:r>
        <w:rPr>
          <w:rFonts w:cstheme="minorHAnsi"/>
        </w:rPr>
        <w:t>θ</w:t>
      </w:r>
      <w:r w:rsidRPr="008C126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is your root joint angle indicating its rotation around the x-axis, this entry essentially means if the root rotates around the x-axis by a small amount</w:t>
      </w:r>
      <w:r w:rsidR="00471BC1">
        <w:t xml:space="preserve"> say </w:t>
      </w:r>
      <m:oMath>
        <m:r>
          <w:rPr>
            <w:rFonts w:ascii="Cambria Math" w:hAnsi="Cambria Math"/>
          </w:rPr>
          <m:t>∆</m:t>
        </m:r>
      </m:oMath>
      <w:r w:rsidR="00471BC1">
        <w:t>θ</w:t>
      </w:r>
      <w:r w:rsidR="00471BC1" w:rsidRPr="00471BC1">
        <w:rPr>
          <w:vertAlign w:val="subscript"/>
        </w:rPr>
        <w:t>1</w:t>
      </w:r>
      <w:r w:rsidR="00471BC1">
        <w:rPr>
          <w:vertAlign w:val="subscript"/>
        </w:rPr>
        <w:t xml:space="preserve"> </w:t>
      </w:r>
      <w:r w:rsidR="00471BC1">
        <w:t>= 0.001</w:t>
      </w:r>
      <w:r>
        <w:t>,</w:t>
      </w:r>
      <w:r w:rsidR="0036090F">
        <w:t xml:space="preserve"> the </w:t>
      </w:r>
      <w:r w:rsidR="00CA6B7D">
        <w:t xml:space="preserve">x coordinate of </w:t>
      </w:r>
      <w:r w:rsidR="0036090F">
        <w:t xml:space="preserve">right hand will </w:t>
      </w:r>
      <w:r w:rsidR="00CA6B7D">
        <w:t>change</w:t>
      </w:r>
      <w:r w:rsidR="0036090F">
        <w:t xml:space="preserve"> from p</w:t>
      </w:r>
      <w:r w:rsidR="0036090F" w:rsidRPr="0036090F">
        <w:rPr>
          <w:vertAlign w:val="subscript"/>
        </w:rPr>
        <w:t>1</w:t>
      </w:r>
      <w:r w:rsidR="0036090F">
        <w:t xml:space="preserve"> to p</w:t>
      </w:r>
      <w:r w:rsidR="0036090F" w:rsidRPr="0036090F">
        <w:rPr>
          <w:vertAlign w:val="subscript"/>
        </w:rPr>
        <w:t>2</w:t>
      </w:r>
      <w:r>
        <w:t xml:space="preserve"> </w:t>
      </w:r>
      <w:r w:rsidR="0036090F">
        <w:t>. So the only unknown here is p</w:t>
      </w:r>
      <w:r w:rsidR="0036090F" w:rsidRPr="0036090F">
        <w:rPr>
          <w:vertAlign w:val="subscript"/>
        </w:rPr>
        <w:t>2</w:t>
      </w:r>
      <w:r w:rsidR="0036090F">
        <w:rPr>
          <w:vertAlign w:val="subscript"/>
        </w:rPr>
        <w:t xml:space="preserve">. </w:t>
      </w:r>
      <w:r w:rsidR="0036090F">
        <w:t>One way to compute it is to change θ</w:t>
      </w:r>
      <w:r w:rsidR="0036090F" w:rsidRPr="00471BC1">
        <w:rPr>
          <w:vertAlign w:val="subscript"/>
        </w:rPr>
        <w:t>1</w:t>
      </w:r>
      <w:r w:rsidR="0036090F">
        <w:rPr>
          <w:vertAlign w:val="subscript"/>
        </w:rPr>
        <w:t xml:space="preserve"> </w:t>
      </w:r>
      <w:r w:rsidR="0036090F">
        <w:t xml:space="preserve"> by </w:t>
      </w:r>
      <m:oMath>
        <m:r>
          <w:rPr>
            <w:rFonts w:ascii="Cambria Math" w:hAnsi="Cambria Math"/>
          </w:rPr>
          <m:t>∆</m:t>
        </m:r>
      </m:oMath>
      <w:r w:rsidR="0036090F">
        <w:t>θ</w:t>
      </w:r>
      <w:r w:rsidR="0036090F" w:rsidRPr="00471BC1">
        <w:rPr>
          <w:vertAlign w:val="subscript"/>
        </w:rPr>
        <w:t>1</w:t>
      </w:r>
      <w:r w:rsidR="0036090F">
        <w:rPr>
          <w:vertAlign w:val="subscript"/>
        </w:rPr>
        <w:t xml:space="preserve"> </w:t>
      </w:r>
      <w:r w:rsidR="0036090F">
        <w:t>, then do Forward Kinematics once to compute p</w:t>
      </w:r>
      <w:r w:rsidR="0036090F" w:rsidRPr="0036090F">
        <w:rPr>
          <w:vertAlign w:val="subscript"/>
        </w:rPr>
        <w:t>2</w:t>
      </w:r>
      <w:r w:rsidR="0036090F">
        <w:rPr>
          <w:vertAlign w:val="subscript"/>
        </w:rPr>
        <w:t xml:space="preserve">. </w:t>
      </w:r>
      <w:r w:rsidR="00033D7F">
        <w:rPr>
          <w:vertAlign w:val="subscript"/>
        </w:rPr>
        <w:t xml:space="preserve"> </w:t>
      </w:r>
      <w:r w:rsidR="00033D7F">
        <w:t xml:space="preserve">You should already know how to do Forward Kinematics (You already used it when you render the </w:t>
      </w:r>
      <w:r w:rsidR="00ED5B89">
        <w:t>BVH</w:t>
      </w:r>
      <w:r w:rsidR="00033D7F">
        <w:t xml:space="preserve"> file. Look at the code I shared for labs.)</w:t>
      </w:r>
      <w:r w:rsidR="00FC309E">
        <w:t>.</w:t>
      </w:r>
      <w:r w:rsidR="0036090F">
        <w:t xml:space="preserve"> </w:t>
      </w:r>
    </w:p>
    <w:p w14:paraId="6AC697E2" w14:textId="4BB606FE" w:rsidR="00724FF8" w:rsidRPr="00724FF8" w:rsidRDefault="00724FF8" w:rsidP="007A00C6">
      <w:r>
        <w:t xml:space="preserve">Now we know how to compute the Jacobian </w:t>
      </w:r>
      <w:r w:rsidRPr="00724FF8">
        <w:rPr>
          <w:b/>
          <w:i/>
        </w:rPr>
        <w:t>J</w:t>
      </w:r>
      <w:r>
        <w:t>. The rest is the specific IK scheme</w:t>
      </w:r>
      <w:r w:rsidR="00C0426F">
        <w:t>s</w:t>
      </w:r>
      <w:r>
        <w:t xml:space="preserve"> you want to implement for task 3-6.  One change about controlling more than one joint is that Y is not a 3x1 vector anymore. If you want to control two joints regarding their 3D positions only, Y will be a 6x1 vector. If you want to control both the orientation and position of one joint, Y will also be a 6x1 vector.</w:t>
      </w:r>
    </w:p>
    <w:p w14:paraId="00E4827A" w14:textId="77777777" w:rsidR="00865C4E" w:rsidRDefault="00865C4E" w:rsidP="00FE4EAE"/>
    <w:p w14:paraId="3CF5D629" w14:textId="43007BD2" w:rsidR="00865C4E" w:rsidRPr="00574553" w:rsidRDefault="00865C4E" w:rsidP="00FE4EAE"/>
    <w:p w14:paraId="0B418399" w14:textId="4E77AB4B" w:rsidR="0008515A" w:rsidRDefault="0008515A" w:rsidP="00E80C79"/>
    <w:p w14:paraId="6EE08994" w14:textId="77777777" w:rsidR="003B6F92" w:rsidRDefault="003B6F92" w:rsidP="003B6F92"/>
    <w:p w14:paraId="370AE34F" w14:textId="77777777" w:rsidR="003B6F92" w:rsidRDefault="003B6F92" w:rsidP="003B6F92"/>
    <w:p w14:paraId="37BF20F2" w14:textId="77777777" w:rsidR="003B6F92" w:rsidRDefault="003B6F92" w:rsidP="003B6F92"/>
    <w:p w14:paraId="3A5FB630" w14:textId="77777777" w:rsidR="003B6F92" w:rsidRDefault="003B6F92" w:rsidP="003B6F92"/>
    <w:p w14:paraId="04DD13DA" w14:textId="77777777" w:rsidR="00606CCF" w:rsidRDefault="002C3D02"/>
    <w:sectPr w:rsidR="0060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FE9E0" w16cid:durableId="230CC1A6"/>
  <w16cid:commentId w16cid:paraId="4E5779CC" w16cid:durableId="230CC1ED"/>
  <w16cid:commentId w16cid:paraId="379C66F5" w16cid:durableId="230CC0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885"/>
    <w:multiLevelType w:val="hybridMultilevel"/>
    <w:tmpl w:val="2A10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 Kelly">
    <w15:presenceInfo w15:providerId="None" w15:userId="Tom Kel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68"/>
    <w:rsid w:val="00033A62"/>
    <w:rsid w:val="00033D7F"/>
    <w:rsid w:val="00055D94"/>
    <w:rsid w:val="00077FC5"/>
    <w:rsid w:val="0008515A"/>
    <w:rsid w:val="000B29F4"/>
    <w:rsid w:val="000C15F0"/>
    <w:rsid w:val="000C6A34"/>
    <w:rsid w:val="000D273A"/>
    <w:rsid w:val="000F0AD0"/>
    <w:rsid w:val="000F196A"/>
    <w:rsid w:val="0012291C"/>
    <w:rsid w:val="00123D63"/>
    <w:rsid w:val="001545BF"/>
    <w:rsid w:val="0016121F"/>
    <w:rsid w:val="00162FE7"/>
    <w:rsid w:val="0017299C"/>
    <w:rsid w:val="00187BC1"/>
    <w:rsid w:val="001A0A98"/>
    <w:rsid w:val="001A34BD"/>
    <w:rsid w:val="001B22CC"/>
    <w:rsid w:val="001C4FD0"/>
    <w:rsid w:val="001E5712"/>
    <w:rsid w:val="00205DA9"/>
    <w:rsid w:val="00214533"/>
    <w:rsid w:val="00242199"/>
    <w:rsid w:val="002558CD"/>
    <w:rsid w:val="002561B8"/>
    <w:rsid w:val="00262264"/>
    <w:rsid w:val="0026247B"/>
    <w:rsid w:val="0028287F"/>
    <w:rsid w:val="00285E86"/>
    <w:rsid w:val="00293480"/>
    <w:rsid w:val="002C3D02"/>
    <w:rsid w:val="002C50D0"/>
    <w:rsid w:val="002E20D9"/>
    <w:rsid w:val="0031134D"/>
    <w:rsid w:val="00355125"/>
    <w:rsid w:val="0036090F"/>
    <w:rsid w:val="003B48EF"/>
    <w:rsid w:val="003B6F92"/>
    <w:rsid w:val="003D2189"/>
    <w:rsid w:val="003E0DC5"/>
    <w:rsid w:val="003E191A"/>
    <w:rsid w:val="003E59E2"/>
    <w:rsid w:val="00401BC2"/>
    <w:rsid w:val="00403664"/>
    <w:rsid w:val="00414A45"/>
    <w:rsid w:val="00434E43"/>
    <w:rsid w:val="0044348E"/>
    <w:rsid w:val="00471BC1"/>
    <w:rsid w:val="00490DB2"/>
    <w:rsid w:val="004D2028"/>
    <w:rsid w:val="00574553"/>
    <w:rsid w:val="00576868"/>
    <w:rsid w:val="00582B70"/>
    <w:rsid w:val="005914B5"/>
    <w:rsid w:val="0059616B"/>
    <w:rsid w:val="005F4B98"/>
    <w:rsid w:val="00621C93"/>
    <w:rsid w:val="00633DDC"/>
    <w:rsid w:val="00652FBE"/>
    <w:rsid w:val="00665AFB"/>
    <w:rsid w:val="00667894"/>
    <w:rsid w:val="0067598B"/>
    <w:rsid w:val="0068547D"/>
    <w:rsid w:val="00685B4A"/>
    <w:rsid w:val="00697A57"/>
    <w:rsid w:val="006A5DB2"/>
    <w:rsid w:val="006B7CDE"/>
    <w:rsid w:val="006F0F5E"/>
    <w:rsid w:val="006F104E"/>
    <w:rsid w:val="006F18AB"/>
    <w:rsid w:val="006F371A"/>
    <w:rsid w:val="00724FF8"/>
    <w:rsid w:val="007342CC"/>
    <w:rsid w:val="007360BF"/>
    <w:rsid w:val="00744FDE"/>
    <w:rsid w:val="00753263"/>
    <w:rsid w:val="007A00C6"/>
    <w:rsid w:val="007E04E2"/>
    <w:rsid w:val="007E7CCE"/>
    <w:rsid w:val="00813DFF"/>
    <w:rsid w:val="00816351"/>
    <w:rsid w:val="00824D11"/>
    <w:rsid w:val="00865C4E"/>
    <w:rsid w:val="00873621"/>
    <w:rsid w:val="008C1263"/>
    <w:rsid w:val="008E729E"/>
    <w:rsid w:val="008F2464"/>
    <w:rsid w:val="008F2494"/>
    <w:rsid w:val="008F26BE"/>
    <w:rsid w:val="008F6EF7"/>
    <w:rsid w:val="00913656"/>
    <w:rsid w:val="00923AD2"/>
    <w:rsid w:val="0092744C"/>
    <w:rsid w:val="00957BB6"/>
    <w:rsid w:val="009714EF"/>
    <w:rsid w:val="0098115F"/>
    <w:rsid w:val="009B6C59"/>
    <w:rsid w:val="009C0420"/>
    <w:rsid w:val="009C4025"/>
    <w:rsid w:val="009C792B"/>
    <w:rsid w:val="009D4BFE"/>
    <w:rsid w:val="009E2BD0"/>
    <w:rsid w:val="009F636A"/>
    <w:rsid w:val="00A07917"/>
    <w:rsid w:val="00A2659F"/>
    <w:rsid w:val="00A265C9"/>
    <w:rsid w:val="00A33781"/>
    <w:rsid w:val="00A37EFC"/>
    <w:rsid w:val="00A53F16"/>
    <w:rsid w:val="00A70AFF"/>
    <w:rsid w:val="00A75656"/>
    <w:rsid w:val="00A81B25"/>
    <w:rsid w:val="00A92296"/>
    <w:rsid w:val="00A967B3"/>
    <w:rsid w:val="00AB47F9"/>
    <w:rsid w:val="00AC4ECC"/>
    <w:rsid w:val="00AF6A28"/>
    <w:rsid w:val="00B10F45"/>
    <w:rsid w:val="00B37FBC"/>
    <w:rsid w:val="00B45B7F"/>
    <w:rsid w:val="00B45E53"/>
    <w:rsid w:val="00B60420"/>
    <w:rsid w:val="00B73270"/>
    <w:rsid w:val="00B90F89"/>
    <w:rsid w:val="00B9555A"/>
    <w:rsid w:val="00BC5698"/>
    <w:rsid w:val="00BC677C"/>
    <w:rsid w:val="00BE1363"/>
    <w:rsid w:val="00BE3CA1"/>
    <w:rsid w:val="00C0426F"/>
    <w:rsid w:val="00C471D2"/>
    <w:rsid w:val="00C62CFD"/>
    <w:rsid w:val="00C859DF"/>
    <w:rsid w:val="00C96951"/>
    <w:rsid w:val="00CA6B7D"/>
    <w:rsid w:val="00CB3356"/>
    <w:rsid w:val="00CD6BC2"/>
    <w:rsid w:val="00CE4D78"/>
    <w:rsid w:val="00CE4FFA"/>
    <w:rsid w:val="00D168D1"/>
    <w:rsid w:val="00D326E9"/>
    <w:rsid w:val="00D354BC"/>
    <w:rsid w:val="00D42D19"/>
    <w:rsid w:val="00D50049"/>
    <w:rsid w:val="00D730DE"/>
    <w:rsid w:val="00D85BCC"/>
    <w:rsid w:val="00D9461F"/>
    <w:rsid w:val="00D97CA6"/>
    <w:rsid w:val="00E24581"/>
    <w:rsid w:val="00E27111"/>
    <w:rsid w:val="00E315AA"/>
    <w:rsid w:val="00E72B30"/>
    <w:rsid w:val="00E80992"/>
    <w:rsid w:val="00E80C79"/>
    <w:rsid w:val="00EA7D39"/>
    <w:rsid w:val="00ED23BD"/>
    <w:rsid w:val="00ED3586"/>
    <w:rsid w:val="00ED5B89"/>
    <w:rsid w:val="00F13160"/>
    <w:rsid w:val="00F23334"/>
    <w:rsid w:val="00F42254"/>
    <w:rsid w:val="00FA4822"/>
    <w:rsid w:val="00FA7B43"/>
    <w:rsid w:val="00FC309E"/>
    <w:rsid w:val="00FD0F02"/>
    <w:rsid w:val="00FD6286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7681"/>
  <w15:chartTrackingRefBased/>
  <w15:docId w15:val="{3DB4C44E-7530-4DCD-A745-4BBD3676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9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A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5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6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69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98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98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242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vhacker.com/" TargetMode="External"/><Relationship Id="rId11" Type="http://schemas.microsoft.com/office/2011/relationships/people" Target="people.xml"/><Relationship Id="rId5" Type="http://schemas.openxmlformats.org/officeDocument/2006/relationships/hyperlink" Target="https://sites.google.com/a/cgspeed.com/cgspeed/bvhpl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scshwa</dc:creator>
  <cp:keywords/>
  <dc:description/>
  <cp:lastModifiedBy>He Wang</cp:lastModifiedBy>
  <cp:revision>7</cp:revision>
  <cp:lastPrinted>2021-10-15T10:39:00Z</cp:lastPrinted>
  <dcterms:created xsi:type="dcterms:W3CDTF">2020-09-17T10:11:00Z</dcterms:created>
  <dcterms:modified xsi:type="dcterms:W3CDTF">2021-10-15T10:44:00Z</dcterms:modified>
</cp:coreProperties>
</file>