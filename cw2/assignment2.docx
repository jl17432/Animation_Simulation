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43E2A" w14:textId="2F7D7EC4" w:rsidR="003B6F92" w:rsidRDefault="006F18AB" w:rsidP="003B6F92">
      <w:r w:rsidRPr="000D32EB">
        <w:rPr>
          <w:b/>
        </w:rPr>
        <w:t xml:space="preserve">Dungeon </w:t>
      </w:r>
      <w:r w:rsidR="009D7A33">
        <w:rPr>
          <w:b/>
        </w:rPr>
        <w:t>2</w:t>
      </w:r>
      <w:r w:rsidR="003B6F92">
        <w:t xml:space="preserve">: </w:t>
      </w:r>
      <w:r w:rsidR="00E83237">
        <w:t>Mistress’ Fashion Sense</w:t>
      </w:r>
      <w:r w:rsidR="0028287F">
        <w:t xml:space="preserve"> (</w:t>
      </w:r>
      <w:r w:rsidR="00E947C9">
        <w:t>Cloth Simulation</w:t>
      </w:r>
      <w:r w:rsidR="007E04E2">
        <w:t xml:space="preserve">, </w:t>
      </w:r>
      <w:r w:rsidR="00E14CBE">
        <w:rPr>
          <w:b/>
        </w:rPr>
        <w:t>34</w:t>
      </w:r>
      <w:r w:rsidR="007E04E2" w:rsidRPr="00824D11">
        <w:rPr>
          <w:b/>
        </w:rPr>
        <w:t>g of total 100 g</w:t>
      </w:r>
      <w:r w:rsidR="0028287F">
        <w:t>)</w:t>
      </w:r>
      <w:r w:rsidR="004B03C9">
        <w:t>. 1g may be exchanged for a human percentage point in COMP5823M.</w:t>
      </w:r>
    </w:p>
    <w:p w14:paraId="2FD198AA" w14:textId="03F7C2E2" w:rsidR="00973E73" w:rsidRDefault="00901B79" w:rsidP="00697A57">
      <w:pPr>
        <w:jc w:val="both"/>
      </w:pPr>
      <w:r>
        <w:t>T</w:t>
      </w:r>
      <w:r w:rsidR="0016121F">
        <w:t xml:space="preserve">he Great </w:t>
      </w:r>
      <w:r>
        <w:t xml:space="preserve">Designer Mistress </w:t>
      </w:r>
      <w:proofErr w:type="spellStart"/>
      <w:r>
        <w:t>Fingercutter</w:t>
      </w:r>
      <w:proofErr w:type="spellEnd"/>
      <w:r w:rsidR="0016121F">
        <w:t xml:space="preserve"> </w:t>
      </w:r>
      <w:r>
        <w:t>is the fashion designer responsible for the costumes for the birthday celebration</w:t>
      </w:r>
      <w:r w:rsidR="00D44EBC">
        <w:t>s</w:t>
      </w:r>
      <w:r>
        <w:t xml:space="preserve"> of Lord </w:t>
      </w:r>
      <w:proofErr w:type="spellStart"/>
      <w:r>
        <w:t>Spinhead</w:t>
      </w:r>
      <w:proofErr w:type="spellEnd"/>
      <w:r>
        <w:t>. She is designing a long dress with unheard</w:t>
      </w:r>
      <w:r w:rsidR="007C48B3">
        <w:t xml:space="preserve"> </w:t>
      </w:r>
      <w:r w:rsidR="00D44EBC">
        <w:t>of</w:t>
      </w:r>
      <w:r>
        <w:t xml:space="preserve"> patterns that requires extremely careful cutting and sewing. After accidentally </w:t>
      </w:r>
      <w:r w:rsidR="00096351">
        <w:t>chopping</w:t>
      </w:r>
      <w:r>
        <w:t xml:space="preserve"> of</w:t>
      </w:r>
      <w:r w:rsidR="0002524D">
        <w:t>f</w:t>
      </w:r>
      <w:r>
        <w:t xml:space="preserve"> some </w:t>
      </w:r>
      <w:r w:rsidR="00D44EBC">
        <w:t xml:space="preserve">of her helpers’ </w:t>
      </w:r>
      <w:r>
        <w:t xml:space="preserve">fingers, </w:t>
      </w:r>
      <w:r w:rsidR="0077582A">
        <w:t xml:space="preserve">she has finalised the design but </w:t>
      </w:r>
      <w:r w:rsidR="00D44EBC">
        <w:t xml:space="preserve">still </w:t>
      </w:r>
      <w:r w:rsidR="004B03C9">
        <w:t xml:space="preserve">wants </w:t>
      </w:r>
      <w:r w:rsidR="0077582A">
        <w:t xml:space="preserve">to </w:t>
      </w:r>
      <w:r w:rsidR="00214161">
        <w:t>test</w:t>
      </w:r>
      <w:r w:rsidR="0077582A">
        <w:t xml:space="preserve"> different fabrics. </w:t>
      </w:r>
    </w:p>
    <w:p w14:paraId="16DA8F92" w14:textId="6076CC6C" w:rsidR="00D326E9" w:rsidRDefault="00C96951" w:rsidP="00697A57">
      <w:pPr>
        <w:jc w:val="both"/>
      </w:pPr>
      <w:r>
        <w:t>You</w:t>
      </w:r>
      <w:r w:rsidR="0012291C">
        <w:t>,</w:t>
      </w:r>
      <w:r>
        <w:t xml:space="preserve"> my loyal geniuses</w:t>
      </w:r>
      <w:r w:rsidR="0012291C">
        <w:t>,</w:t>
      </w:r>
      <w:r>
        <w:t xml:space="preserve"> will provide your assistance. You </w:t>
      </w:r>
      <w:r w:rsidR="003B6F92">
        <w:t xml:space="preserve">will build </w:t>
      </w:r>
      <w:r w:rsidR="00E93540">
        <w:t>a</w:t>
      </w:r>
      <w:r w:rsidR="006F104E">
        <w:t xml:space="preserve"> </w:t>
      </w:r>
      <w:r w:rsidR="00FB259B">
        <w:t>c</w:t>
      </w:r>
      <w:r w:rsidR="0099075A">
        <w:t>loth simulation</w:t>
      </w:r>
      <w:r w:rsidR="006F104E">
        <w:t xml:space="preserve"> system to </w:t>
      </w:r>
      <w:r w:rsidR="0099075A">
        <w:t>show different fabric behaviours</w:t>
      </w:r>
      <w:r w:rsidR="00355125">
        <w:t xml:space="preserve">. It should come with a GUI where you can load/write </w:t>
      </w:r>
      <w:r w:rsidR="0096106C">
        <w:t xml:space="preserve">cloth </w:t>
      </w:r>
      <w:r w:rsidR="00086EB7">
        <w:t>mesh</w:t>
      </w:r>
      <w:r w:rsidR="00355125">
        <w:t xml:space="preserve"> fil</w:t>
      </w:r>
      <w:r w:rsidR="004B1233">
        <w:t>es</w:t>
      </w:r>
      <w:r w:rsidR="004F69FC">
        <w:t xml:space="preserve"> (</w:t>
      </w:r>
      <w:r w:rsidR="007C48B3">
        <w:t>OBJ</w:t>
      </w:r>
      <w:r w:rsidR="004F69FC">
        <w:t xml:space="preserve"> files)</w:t>
      </w:r>
      <w:r w:rsidR="004B1233">
        <w:t xml:space="preserve">. </w:t>
      </w:r>
      <w:r w:rsidR="00355125">
        <w:t xml:space="preserve">It should also be able to </w:t>
      </w:r>
      <w:r w:rsidR="00683682">
        <w:t>detec</w:t>
      </w:r>
      <w:r w:rsidR="002D4B5D">
        <w:t>t</w:t>
      </w:r>
      <w:r w:rsidR="00683682">
        <w:t xml:space="preserve"> and resolve</w:t>
      </w:r>
      <w:r w:rsidR="00DE13B3">
        <w:t xml:space="preserve"> simple cloth-object collisions</w:t>
      </w:r>
      <w:r w:rsidR="000F196A">
        <w:t xml:space="preserve">. </w:t>
      </w:r>
      <w:r w:rsidR="006E2ED9">
        <w:t xml:space="preserve">Mistress </w:t>
      </w:r>
      <w:proofErr w:type="spellStart"/>
      <w:r w:rsidR="006E2ED9">
        <w:t>Fingercutter</w:t>
      </w:r>
      <w:proofErr w:type="spellEnd"/>
      <w:r w:rsidR="00C53F67">
        <w:t xml:space="preserve"> has graciously agreed that the first demo can be </w:t>
      </w:r>
      <w:r w:rsidR="00D44EBC">
        <w:t xml:space="preserve">uncomplicated </w:t>
      </w:r>
      <w:r w:rsidR="00C53F67">
        <w:t xml:space="preserve">which only involves </w:t>
      </w:r>
      <w:r w:rsidR="0023027B">
        <w:t>a couple of</w:t>
      </w:r>
      <w:r w:rsidR="00223774">
        <w:t xml:space="preserve"> simple scenarios</w:t>
      </w:r>
      <w:r w:rsidR="00355125">
        <w:t xml:space="preserve">. </w:t>
      </w:r>
    </w:p>
    <w:p w14:paraId="59C29766" w14:textId="7CD06E8D" w:rsidR="003B6F92" w:rsidRDefault="00C96951" w:rsidP="00697A57">
      <w:pPr>
        <w:jc w:val="both"/>
      </w:pPr>
      <w:r>
        <w:t>For you</w:t>
      </w:r>
      <w:r w:rsidR="003D2189">
        <w:t>r</w:t>
      </w:r>
      <w:r>
        <w:t xml:space="preserve"> hard work, </w:t>
      </w:r>
      <w:r w:rsidR="00443973">
        <w:t xml:space="preserve">the </w:t>
      </w:r>
      <w:r w:rsidR="00FD6286">
        <w:t xml:space="preserve">Mistress </w:t>
      </w:r>
      <w:proofErr w:type="spellStart"/>
      <w:r w:rsidR="00443973">
        <w:t>Fingercutter</w:t>
      </w:r>
      <w:proofErr w:type="spellEnd"/>
      <w:r w:rsidR="00443973">
        <w:t xml:space="preserve"> </w:t>
      </w:r>
      <w:r w:rsidR="001B22CC">
        <w:t xml:space="preserve">has </w:t>
      </w:r>
      <w:r w:rsidR="00D44EBC" w:rsidRPr="00D44EBC">
        <w:t>graciously</w:t>
      </w:r>
      <w:r w:rsidR="00D44EBC" w:rsidRPr="00D44EBC" w:rsidDel="00D44EBC">
        <w:t xml:space="preserve"> </w:t>
      </w:r>
      <w:r w:rsidR="001B22CC">
        <w:t>agree</w:t>
      </w:r>
      <w:r w:rsidR="00B45E53">
        <w:t>d</w:t>
      </w:r>
      <w:r w:rsidR="001B22CC">
        <w:t xml:space="preserve"> to give you </w:t>
      </w:r>
      <w:r w:rsidR="00A265C9">
        <w:t>reward</w:t>
      </w:r>
      <w:r w:rsidR="00D44EBC">
        <w:t>s for</w:t>
      </w:r>
      <w:r w:rsidR="00355125">
        <w:t>:</w:t>
      </w:r>
    </w:p>
    <w:p w14:paraId="19370936" w14:textId="4974D020" w:rsidR="003B6F92" w:rsidRDefault="0031134D" w:rsidP="000C6A34">
      <w:pPr>
        <w:pStyle w:val="ListParagraph"/>
        <w:numPr>
          <w:ilvl w:val="0"/>
          <w:numId w:val="1"/>
        </w:numPr>
      </w:pPr>
      <w:r>
        <w:t xml:space="preserve">A GUI </w:t>
      </w:r>
      <w:r w:rsidR="000C6A34">
        <w:t xml:space="preserve">to load </w:t>
      </w:r>
      <w:r w:rsidR="00FB236E">
        <w:t>OBJ</w:t>
      </w:r>
      <w:r w:rsidR="001545BF">
        <w:t xml:space="preserve"> </w:t>
      </w:r>
      <w:r w:rsidR="00D256AB">
        <w:t xml:space="preserve">files </w:t>
      </w:r>
      <w:r w:rsidR="004B03C9">
        <w:t xml:space="preserve">and render </w:t>
      </w:r>
      <w:r w:rsidR="00D256AB">
        <w:t>them</w:t>
      </w:r>
      <w:r w:rsidR="00D44EBC">
        <w:t xml:space="preserve"> in OpenGL</w:t>
      </w:r>
      <w:r w:rsidR="003656F2">
        <w:t xml:space="preserve"> (simple rendering </w:t>
      </w:r>
      <w:r w:rsidR="00F1501F">
        <w:t>without texture</w:t>
      </w:r>
      <w:r w:rsidR="00D44EBC">
        <w:t>s</w:t>
      </w:r>
      <w:r w:rsidR="00F1501F">
        <w:t xml:space="preserve"> </w:t>
      </w:r>
      <w:r w:rsidR="003656F2">
        <w:t xml:space="preserve">is </w:t>
      </w:r>
      <w:r w:rsidR="00D44EBC">
        <w:t>acceptable</w:t>
      </w:r>
      <w:r w:rsidR="003656F2">
        <w:t>)</w:t>
      </w:r>
      <w:r>
        <w:t xml:space="preserve">. </w:t>
      </w:r>
      <w:r w:rsidR="003B6F92">
        <w:t>(</w:t>
      </w:r>
      <w:r w:rsidR="00E14CBE">
        <w:rPr>
          <w:b/>
        </w:rPr>
        <w:t>5</w:t>
      </w:r>
      <w:r w:rsidR="00EA7D39">
        <w:rPr>
          <w:b/>
        </w:rPr>
        <w:t>g</w:t>
      </w:r>
      <w:r w:rsidR="003B6F92">
        <w:t>)</w:t>
      </w:r>
    </w:p>
    <w:p w14:paraId="2DD76C2B" w14:textId="37F0DAB5" w:rsidR="00285E86" w:rsidRDefault="00873621" w:rsidP="00A036D7">
      <w:pPr>
        <w:pStyle w:val="ListParagraph"/>
        <w:numPr>
          <w:ilvl w:val="0"/>
          <w:numId w:val="1"/>
        </w:numPr>
      </w:pPr>
      <w:r>
        <w:t>The same</w:t>
      </w:r>
      <w:r w:rsidR="000C6A34">
        <w:t xml:space="preserve"> GUI </w:t>
      </w:r>
      <w:r>
        <w:t>to write</w:t>
      </w:r>
      <w:r w:rsidR="000C6A34">
        <w:t xml:space="preserve"> </w:t>
      </w:r>
      <w:r w:rsidR="00FB236E">
        <w:t>OBJ</w:t>
      </w:r>
      <w:r w:rsidR="000C6A34">
        <w:t xml:space="preserve"> files. This should </w:t>
      </w:r>
      <w:r>
        <w:t xml:space="preserve">write </w:t>
      </w:r>
      <w:r w:rsidR="00CC3615">
        <w:t xml:space="preserve">a single frame into an </w:t>
      </w:r>
      <w:r w:rsidR="00FB236E">
        <w:t>OBJ</w:t>
      </w:r>
      <w:r w:rsidR="00CC3615">
        <w:t xml:space="preserve"> file.</w:t>
      </w:r>
      <w:r w:rsidR="000F0AD0">
        <w:t>(</w:t>
      </w:r>
      <w:bookmarkStart w:id="0" w:name="_GoBack"/>
      <w:r w:rsidR="00C13972" w:rsidRPr="005D1A0C">
        <w:rPr>
          <w:b/>
        </w:rPr>
        <w:t>5</w:t>
      </w:r>
      <w:bookmarkEnd w:id="0"/>
      <w:r w:rsidR="00E72B30">
        <w:rPr>
          <w:b/>
        </w:rPr>
        <w:t>g</w:t>
      </w:r>
      <w:r w:rsidR="000F0AD0">
        <w:t>)</w:t>
      </w:r>
    </w:p>
    <w:p w14:paraId="3C5D67B1" w14:textId="59F41A85" w:rsidR="00285E86" w:rsidRDefault="00EE2776" w:rsidP="00FA7B43">
      <w:pPr>
        <w:pStyle w:val="ListParagraph"/>
        <w:numPr>
          <w:ilvl w:val="0"/>
          <w:numId w:val="1"/>
        </w:numPr>
      </w:pPr>
      <w:r>
        <w:t>A mass-spring model to simulate a piece of cloth with arbitrary shapes specified by an OBJ file mesh. The mesh vertices are modelled as point masses and the mesh edges are modelled as springs.  Simulate the cloth free falling onto the floor, with cloth-floor collisions handled (not cloth self-collisions). The floor is defined by a plane through the origin with a normal of 0</w:t>
      </w:r>
      <w:proofErr w:type="gramStart"/>
      <w:r>
        <w:t>,1,0</w:t>
      </w:r>
      <w:proofErr w:type="gramEnd"/>
      <w:r>
        <w:t xml:space="preserve">. (similar to the figure below </w:t>
      </w:r>
      <w:r w:rsidR="00E14CBE">
        <w:rPr>
          <w:b/>
        </w:rPr>
        <w:t>7</w:t>
      </w:r>
      <w:r w:rsidR="00055D94">
        <w:rPr>
          <w:b/>
        </w:rPr>
        <w:t>g</w:t>
      </w:r>
      <w:r w:rsidR="000F0AD0">
        <w:t>)</w:t>
      </w:r>
    </w:p>
    <w:p w14:paraId="4CCFD6EA" w14:textId="04C34908" w:rsidR="006A6C28" w:rsidRDefault="006A6C28" w:rsidP="00EE2776">
      <w:pPr>
        <w:pStyle w:val="ListParagraph"/>
      </w:pPr>
      <w:r>
        <w:rPr>
          <w:noProof/>
        </w:rPr>
        <w:drawing>
          <wp:inline distT="0" distB="0" distL="0" distR="0" wp14:anchorId="52D56A85" wp14:editId="606451C2">
            <wp:extent cx="2097128" cy="1461211"/>
            <wp:effectExtent l="0" t="0" r="0" b="5715"/>
            <wp:docPr id="2" name="Picture 2" descr="Create a cloth simulation with Bullet Soft Body | Maya | Autodesk Knowledg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 cloth simulation with Bullet Soft Body | Maya | Autodesk Knowledge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066" cy="1466742"/>
                    </a:xfrm>
                    <a:prstGeom prst="rect">
                      <a:avLst/>
                    </a:prstGeom>
                    <a:noFill/>
                    <a:ln>
                      <a:noFill/>
                    </a:ln>
                  </pic:spPr>
                </pic:pic>
              </a:graphicData>
            </a:graphic>
          </wp:inline>
        </w:drawing>
      </w:r>
    </w:p>
    <w:p w14:paraId="665FC25F" w14:textId="785FDAFC" w:rsidR="00ED3586" w:rsidRDefault="00EE2776" w:rsidP="00FA7B43">
      <w:pPr>
        <w:pStyle w:val="ListParagraph"/>
        <w:numPr>
          <w:ilvl w:val="0"/>
          <w:numId w:val="1"/>
        </w:numPr>
      </w:pPr>
      <w:r>
        <w:t xml:space="preserve">Simulation Scenario 1 (SS1): a square piece of cloth floating horizontally in the air, which then free-falls onto a sphere on the ground (similar to the figure below). </w:t>
      </w:r>
      <w:r w:rsidR="000F0AD0">
        <w:t>(</w:t>
      </w:r>
      <w:r w:rsidR="00C13972">
        <w:rPr>
          <w:b/>
        </w:rPr>
        <w:t>4</w:t>
      </w:r>
      <w:r w:rsidR="00055D94">
        <w:rPr>
          <w:b/>
        </w:rPr>
        <w:t>g</w:t>
      </w:r>
      <w:r w:rsidR="000F0AD0">
        <w:t>)</w:t>
      </w:r>
    </w:p>
    <w:p w14:paraId="1060E93D" w14:textId="466260B6" w:rsidR="00EE2776" w:rsidRDefault="00EE2776" w:rsidP="00EE2776">
      <w:pPr>
        <w:pStyle w:val="ListParagraph"/>
      </w:pPr>
      <w:r>
        <w:rPr>
          <w:noProof/>
        </w:rPr>
        <w:drawing>
          <wp:inline distT="0" distB="0" distL="0" distR="0" wp14:anchorId="47250460" wp14:editId="7225C40B">
            <wp:extent cx="2628900" cy="1972770"/>
            <wp:effectExtent l="0" t="0" r="0" b="8890"/>
            <wp:docPr id="1" name="Picture 1" descr="Pin by Carrie Patterson on 3DS Max | 3ds max tutorials, 3ds max, 3dmax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 by Carrie Patterson on 3DS Max | 3ds max tutorials, 3ds max, 3dmax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056" cy="1989396"/>
                    </a:xfrm>
                    <a:prstGeom prst="rect">
                      <a:avLst/>
                    </a:prstGeom>
                    <a:noFill/>
                    <a:ln>
                      <a:noFill/>
                    </a:ln>
                  </pic:spPr>
                </pic:pic>
              </a:graphicData>
            </a:graphic>
          </wp:inline>
        </w:drawing>
      </w:r>
    </w:p>
    <w:p w14:paraId="02B0A4E3" w14:textId="136C84A7" w:rsidR="007360BF" w:rsidRDefault="000F034D" w:rsidP="00FA7B43">
      <w:pPr>
        <w:pStyle w:val="ListParagraph"/>
        <w:numPr>
          <w:ilvl w:val="0"/>
          <w:numId w:val="1"/>
        </w:numPr>
      </w:pPr>
      <w:r>
        <w:lastRenderedPageBreak/>
        <w:t>Simulation Scenario 2 (SS2): a square piece of cloth floating horizontally in the air first, then free-fall</w:t>
      </w:r>
      <w:r w:rsidR="0042253B">
        <w:t>ing</w:t>
      </w:r>
      <w:r w:rsidR="007D2A83">
        <w:t xml:space="preserve"> with </w:t>
      </w:r>
      <w:r>
        <w:t xml:space="preserve">two </w:t>
      </w:r>
      <w:r w:rsidR="00F906E9">
        <w:t>adjacent</w:t>
      </w:r>
      <w:r w:rsidR="00F85613">
        <w:t xml:space="preserve"> </w:t>
      </w:r>
      <w:r>
        <w:t>corners fixed in the space</w:t>
      </w:r>
      <w:r w:rsidR="007360BF">
        <w:t>. (</w:t>
      </w:r>
      <w:r w:rsidR="00C13972">
        <w:rPr>
          <w:b/>
        </w:rPr>
        <w:t>4</w:t>
      </w:r>
      <w:r w:rsidR="00E72B30">
        <w:rPr>
          <w:b/>
        </w:rPr>
        <w:t>g</w:t>
      </w:r>
      <w:r w:rsidR="007360BF">
        <w:t>)</w:t>
      </w:r>
    </w:p>
    <w:p w14:paraId="4DB23AEE" w14:textId="1E4D8F0A" w:rsidR="00285E86" w:rsidRDefault="00374B6E" w:rsidP="00FA7B43">
      <w:pPr>
        <w:pStyle w:val="ListParagraph"/>
        <w:numPr>
          <w:ilvl w:val="0"/>
          <w:numId w:val="1"/>
        </w:numPr>
      </w:pPr>
      <w:r>
        <w:t xml:space="preserve">SS1 with </w:t>
      </w:r>
      <w:r w:rsidR="00641057">
        <w:t xml:space="preserve">the </w:t>
      </w:r>
      <w:r>
        <w:t>sphere rotating in-place round the Y axis (</w:t>
      </w:r>
      <w:r w:rsidR="00D44EBC">
        <w:t>up</w:t>
      </w:r>
      <w:r>
        <w:t xml:space="preserve">-axis) and friction between the sphere and the cloth. </w:t>
      </w:r>
      <w:r w:rsidR="000F0AD0">
        <w:t>(</w:t>
      </w:r>
      <w:r w:rsidR="00C13972">
        <w:rPr>
          <w:b/>
        </w:rPr>
        <w:t>3</w:t>
      </w:r>
      <w:r w:rsidR="00055D94">
        <w:rPr>
          <w:b/>
        </w:rPr>
        <w:t>g</w:t>
      </w:r>
      <w:r w:rsidR="000F0AD0">
        <w:t>)</w:t>
      </w:r>
    </w:p>
    <w:p w14:paraId="498BAB95" w14:textId="47D42AAF" w:rsidR="00162FE7" w:rsidRDefault="00374B6E" w:rsidP="00FA7B43">
      <w:pPr>
        <w:pStyle w:val="ListParagraph"/>
        <w:numPr>
          <w:ilvl w:val="0"/>
          <w:numId w:val="1"/>
        </w:numPr>
      </w:pPr>
      <w:r>
        <w:t xml:space="preserve">SS2 with wind blowing. </w:t>
      </w:r>
      <w:r w:rsidR="000F0AD0">
        <w:t>(</w:t>
      </w:r>
      <w:r w:rsidR="00C13972">
        <w:rPr>
          <w:b/>
        </w:rPr>
        <w:t>3</w:t>
      </w:r>
      <w:r w:rsidR="00055D94">
        <w:rPr>
          <w:b/>
        </w:rPr>
        <w:t>g</w:t>
      </w:r>
      <w:r w:rsidR="000F0AD0">
        <w:t>)</w:t>
      </w:r>
    </w:p>
    <w:p w14:paraId="0E424BEC" w14:textId="0DFC1ED1" w:rsidR="00162FE7" w:rsidRDefault="00E809FB" w:rsidP="00FA7B43">
      <w:pPr>
        <w:pStyle w:val="ListParagraph"/>
        <w:numPr>
          <w:ilvl w:val="0"/>
          <w:numId w:val="1"/>
        </w:numPr>
      </w:pPr>
      <w:r>
        <w:t>Texture, lighting</w:t>
      </w:r>
      <w:r w:rsidR="00D44EBC">
        <w:t>,</w:t>
      </w:r>
      <w:r>
        <w:t xml:space="preserve"> and the ability to export the simulation result to a video. </w:t>
      </w:r>
      <w:r w:rsidR="000F0AD0">
        <w:t>(</w:t>
      </w:r>
      <w:r w:rsidR="009B12DD">
        <w:rPr>
          <w:b/>
        </w:rPr>
        <w:t>3</w:t>
      </w:r>
      <w:r w:rsidR="00055D94">
        <w:rPr>
          <w:b/>
        </w:rPr>
        <w:t>g</w:t>
      </w:r>
      <w:r w:rsidR="000F0AD0">
        <w:t>)</w:t>
      </w:r>
    </w:p>
    <w:p w14:paraId="20675994" w14:textId="14AB71FA" w:rsidR="003B6F92" w:rsidRDefault="003B6F92" w:rsidP="003B6F92">
      <w:r>
        <w:t>T</w:t>
      </w:r>
      <w:r w:rsidR="008F2464">
        <w:t>he total reward</w:t>
      </w:r>
      <w:r w:rsidR="00D9461F">
        <w:t xml:space="preserve"> is </w:t>
      </w:r>
      <w:r w:rsidR="00637492">
        <w:rPr>
          <w:b/>
        </w:rPr>
        <w:t>5</w:t>
      </w:r>
      <w:r w:rsidR="009C792B" w:rsidRPr="008F2464">
        <w:rPr>
          <w:b/>
        </w:rPr>
        <w:t>g</w:t>
      </w:r>
      <w:r w:rsidRPr="008F2464">
        <w:rPr>
          <w:b/>
        </w:rPr>
        <w:t xml:space="preserve"> </w:t>
      </w:r>
      <w:r w:rsidR="00A62C0B">
        <w:rPr>
          <w:b/>
        </w:rPr>
        <w:t>+ 5</w:t>
      </w:r>
      <w:r w:rsidR="00A26EB1">
        <w:rPr>
          <w:b/>
        </w:rPr>
        <w:t xml:space="preserve">g </w:t>
      </w:r>
      <w:r w:rsidR="00637492">
        <w:rPr>
          <w:b/>
        </w:rPr>
        <w:t>+ 7</w:t>
      </w:r>
      <w:r w:rsidR="009C792B" w:rsidRPr="008F2464">
        <w:rPr>
          <w:b/>
        </w:rPr>
        <w:t>g</w:t>
      </w:r>
      <w:r w:rsidR="00BE05CE">
        <w:rPr>
          <w:b/>
        </w:rPr>
        <w:t xml:space="preserve"> + </w:t>
      </w:r>
      <w:r w:rsidR="003378F6">
        <w:rPr>
          <w:b/>
        </w:rPr>
        <w:t>4</w:t>
      </w:r>
      <w:r w:rsidR="009C792B" w:rsidRPr="008F2464">
        <w:rPr>
          <w:b/>
        </w:rPr>
        <w:t>g</w:t>
      </w:r>
      <w:r w:rsidRPr="008F2464">
        <w:rPr>
          <w:b/>
        </w:rPr>
        <w:t xml:space="preserve"> + </w:t>
      </w:r>
      <w:r w:rsidR="003378F6">
        <w:rPr>
          <w:b/>
        </w:rPr>
        <w:t>4</w:t>
      </w:r>
      <w:r w:rsidR="009C792B" w:rsidRPr="008F2464">
        <w:rPr>
          <w:b/>
        </w:rPr>
        <w:t>g</w:t>
      </w:r>
      <w:r w:rsidR="007360BF" w:rsidRPr="008F2464">
        <w:rPr>
          <w:b/>
        </w:rPr>
        <w:t xml:space="preserve"> + </w:t>
      </w:r>
      <w:r w:rsidR="00A62C0B">
        <w:rPr>
          <w:b/>
        </w:rPr>
        <w:t>3</w:t>
      </w:r>
      <w:r w:rsidR="009C792B" w:rsidRPr="008F2464">
        <w:rPr>
          <w:b/>
        </w:rPr>
        <w:t>g</w:t>
      </w:r>
      <w:r w:rsidRPr="008F2464">
        <w:rPr>
          <w:b/>
        </w:rPr>
        <w:t xml:space="preserve"> </w:t>
      </w:r>
      <w:r w:rsidR="00A62C0B">
        <w:rPr>
          <w:b/>
        </w:rPr>
        <w:t>+ 3</w:t>
      </w:r>
      <w:r w:rsidR="00783132">
        <w:rPr>
          <w:b/>
        </w:rPr>
        <w:t>g + 3</w:t>
      </w:r>
      <w:r w:rsidR="009C792B" w:rsidRPr="008F2464">
        <w:rPr>
          <w:b/>
        </w:rPr>
        <w:t>g</w:t>
      </w:r>
      <w:r w:rsidR="00D9461F">
        <w:t xml:space="preserve"> </w:t>
      </w:r>
      <w:r w:rsidR="009C792B">
        <w:t xml:space="preserve">= </w:t>
      </w:r>
      <w:r w:rsidR="00A62C0B">
        <w:rPr>
          <w:b/>
        </w:rPr>
        <w:t>34</w:t>
      </w:r>
      <w:r w:rsidR="009C792B" w:rsidRPr="008F2464">
        <w:rPr>
          <w:b/>
        </w:rPr>
        <w:t>g</w:t>
      </w:r>
      <w:r>
        <w:t>.</w:t>
      </w:r>
    </w:p>
    <w:p w14:paraId="37E44920" w14:textId="77777777" w:rsidR="00B06334" w:rsidRDefault="00B06334" w:rsidP="003B6F92">
      <w:r>
        <w:t>There are several places in town where you can find assistance.</w:t>
      </w:r>
    </w:p>
    <w:p w14:paraId="4BD6199B" w14:textId="03F10327" w:rsidR="00C96951" w:rsidRDefault="00BE3CA1" w:rsidP="003B6F92">
      <w:r>
        <w:t>Hint 1</w:t>
      </w:r>
      <w:r w:rsidR="009B6C59">
        <w:t xml:space="preserve">: </w:t>
      </w:r>
      <w:r w:rsidR="00284CA2">
        <w:t>The Mesh Master</w:t>
      </w:r>
      <w:r w:rsidR="00CE1252">
        <w:t xml:space="preserve"> at the Asylum of Geometry</w:t>
      </w:r>
      <w:r w:rsidR="001800FD">
        <w:t xml:space="preserve">. </w:t>
      </w:r>
      <w:r w:rsidR="00C96951">
        <w:t xml:space="preserve">(You can find the specs of </w:t>
      </w:r>
      <w:r w:rsidR="001526BA">
        <w:t>OBJ</w:t>
      </w:r>
      <w:r w:rsidR="00C96951">
        <w:t xml:space="preserve"> files at </w:t>
      </w:r>
      <w:r w:rsidR="00FA7171" w:rsidRPr="00FA7171">
        <w:t>https://en.wikipedia.org/wiki/Wavefront_.obj_file</w:t>
      </w:r>
      <w:r w:rsidR="00C96951">
        <w:t xml:space="preserve"> and some sample code in Minerva</w:t>
      </w:r>
      <w:r w:rsidR="00293480">
        <w:t xml:space="preserve"> under Lab Resources</w:t>
      </w:r>
      <w:r w:rsidR="00C96951">
        <w:t>)</w:t>
      </w:r>
    </w:p>
    <w:p w14:paraId="6FA125FF" w14:textId="30E4E633" w:rsidR="00C96951" w:rsidRDefault="00C96951" w:rsidP="003B6F92">
      <w:r>
        <w:t>Hint</w:t>
      </w:r>
      <w:r w:rsidR="00BE3CA1">
        <w:t xml:space="preserve"> 2</w:t>
      </w:r>
      <w:r w:rsidR="00B73270">
        <w:t xml:space="preserve">: </w:t>
      </w:r>
      <w:r w:rsidR="008010C2">
        <w:t xml:space="preserve">The </w:t>
      </w:r>
      <w:proofErr w:type="spellStart"/>
      <w:r w:rsidR="008010C2">
        <w:t>Geomonger</w:t>
      </w:r>
      <w:proofErr w:type="spellEnd"/>
      <w:r w:rsidR="00585DD0">
        <w:t xml:space="preserve"> (a person who sells raw geometries)</w:t>
      </w:r>
      <w:r w:rsidR="008010C2">
        <w:t xml:space="preserve"> at the M</w:t>
      </w:r>
      <w:r w:rsidR="00C80C5C">
        <w:t>esh take-out</w:t>
      </w:r>
      <w:r w:rsidR="007E717A">
        <w:t xml:space="preserve"> place</w:t>
      </w:r>
      <w:r w:rsidR="00C80C5C">
        <w:t xml:space="preserve">. </w:t>
      </w:r>
      <w:r w:rsidR="00F2039C">
        <w:t>(</w:t>
      </w:r>
      <w:r w:rsidR="00B73270">
        <w:t>Y</w:t>
      </w:r>
      <w:r>
        <w:t>ou ca</w:t>
      </w:r>
      <w:r w:rsidR="00923CCD">
        <w:t>n find</w:t>
      </w:r>
      <w:r>
        <w:t xml:space="preserve"> other </w:t>
      </w:r>
      <w:r w:rsidR="00C80C5C">
        <w:t>mesh</w:t>
      </w:r>
      <w:r>
        <w:t xml:space="preserve"> software to help </w:t>
      </w:r>
      <w:r w:rsidR="007948DA">
        <w:t>you debug and test your system</w:t>
      </w:r>
      <w:r w:rsidR="00C80C5C">
        <w:t>.</w:t>
      </w:r>
      <w:r w:rsidR="007948DA">
        <w:t xml:space="preserve"> </w:t>
      </w:r>
      <w:proofErr w:type="spellStart"/>
      <w:r w:rsidR="007948DA">
        <w:t>Meshlab</w:t>
      </w:r>
      <w:proofErr w:type="spellEnd"/>
      <w:r w:rsidR="00420634">
        <w:t>:</w:t>
      </w:r>
      <w:ins w:id="1" w:author="Tom Kelly" w:date="2020-02-27T12:46:00Z">
        <w:r w:rsidR="004B03C9">
          <w:t xml:space="preserve"> </w:t>
        </w:r>
      </w:ins>
      <w:r w:rsidR="00420634" w:rsidRPr="00420634">
        <w:t>http://www.meshlab.net/</w:t>
      </w:r>
      <w:r>
        <w:t>)</w:t>
      </w:r>
    </w:p>
    <w:p w14:paraId="143BADE9" w14:textId="6331D7DB" w:rsidR="00213D86" w:rsidRDefault="00213D86" w:rsidP="003B6F92">
      <w:r>
        <w:t xml:space="preserve">Hint 3: It is acceptable to export frames into images first, then use tools such as </w:t>
      </w:r>
      <w:proofErr w:type="spellStart"/>
      <w:r>
        <w:t>ffmpeg</w:t>
      </w:r>
      <w:proofErr w:type="spellEnd"/>
      <w:r>
        <w:t xml:space="preserve"> to make videos.</w:t>
      </w:r>
    </w:p>
    <w:p w14:paraId="0A32D3AA" w14:textId="3E832092" w:rsidR="001E6C63" w:rsidRDefault="001E6C63" w:rsidP="003B6F92">
      <w:r>
        <w:t xml:space="preserve">Hint 4: The collision between the ball and </w:t>
      </w:r>
      <w:r w:rsidR="00BE7CCD">
        <w:t>the cloth should not be sticky</w:t>
      </w:r>
      <w:r>
        <w:t xml:space="preserve">. It can be </w:t>
      </w:r>
      <w:r w:rsidR="00D44EBC">
        <w:t xml:space="preserve">implemented </w:t>
      </w:r>
      <w:r>
        <w:t>by a post-processing step to move any vertex inside the sphere to the closest point on the surface of the sphere.</w:t>
      </w:r>
    </w:p>
    <w:p w14:paraId="623DF071" w14:textId="57EAF432" w:rsidR="00214319" w:rsidRDefault="001C68C5" w:rsidP="003B6F92">
      <w:r>
        <w:t>Hint 5: W</w:t>
      </w:r>
      <w:r w:rsidR="00214319">
        <w:t xml:space="preserve">ind blowing can be </w:t>
      </w:r>
      <w:r w:rsidR="001770F3">
        <w:t xml:space="preserve">modelled as </w:t>
      </w:r>
      <w:r w:rsidR="00214319">
        <w:t xml:space="preserve">a steady force in a fixed direction. </w:t>
      </w:r>
    </w:p>
    <w:p w14:paraId="12B98E95" w14:textId="4F1358B0" w:rsidR="00214319" w:rsidRDefault="00214319" w:rsidP="003B6F92">
      <w:r>
        <w:t xml:space="preserve">Hint 6: </w:t>
      </w:r>
      <w:r w:rsidR="00786F56">
        <w:t>At each cloth vertex, t</w:t>
      </w:r>
      <w:r>
        <w:t xml:space="preserve">he friction </w:t>
      </w:r>
      <w:r w:rsidR="00E1188D">
        <w:t xml:space="preserve">force </w:t>
      </w:r>
      <w:r>
        <w:t xml:space="preserve">between </w:t>
      </w:r>
      <w:r w:rsidR="00400784">
        <w:t xml:space="preserve">the </w:t>
      </w:r>
      <w:r>
        <w:t xml:space="preserve">sphere and the cloth is </w:t>
      </w:r>
      <w:r w:rsidR="00D9403F">
        <w:t>always</w:t>
      </w:r>
      <w:r>
        <w:t xml:space="preserve"> in the opposite direction of</w:t>
      </w:r>
      <w:r w:rsidR="00786F56">
        <w:t xml:space="preserve"> their relative motions</w:t>
      </w:r>
      <w:r>
        <w:t>.</w:t>
      </w:r>
      <w:r w:rsidR="00907253">
        <w:t xml:space="preserve"> The plane the friction force lies</w:t>
      </w:r>
      <w:r w:rsidR="00786F56">
        <w:t xml:space="preserve"> in is orthogonal to the surface normal of the sphere at that cloth vertex.</w:t>
      </w:r>
    </w:p>
    <w:p w14:paraId="343E2E7B" w14:textId="6E46A539" w:rsidR="00771F12" w:rsidRDefault="00771F12" w:rsidP="003B6F92">
      <w:r>
        <w:t>Hint 7: How to fix a corner at a location? In a mass-spring model, this can be easily done by not updating the velocity and position of that corner vertex!</w:t>
      </w:r>
    </w:p>
    <w:p w14:paraId="11A9906F" w14:textId="2E3A326E" w:rsidR="00536C0B" w:rsidRPr="00B81DEE" w:rsidRDefault="00536C0B" w:rsidP="00536C0B">
      <w:pPr>
        <w:rPr>
          <w:b/>
        </w:rPr>
      </w:pPr>
      <w:r>
        <w:rPr>
          <w:b/>
        </w:rPr>
        <w:t xml:space="preserve">The whole submission </w:t>
      </w:r>
      <w:r w:rsidRPr="00DF4E20">
        <w:rPr>
          <w:b/>
        </w:rPr>
        <w:t xml:space="preserve">needs </w:t>
      </w:r>
      <w:r>
        <w:rPr>
          <w:b/>
        </w:rPr>
        <w:t xml:space="preserve">to </w:t>
      </w:r>
      <w:r w:rsidRPr="00DF4E20">
        <w:rPr>
          <w:b/>
        </w:rPr>
        <w:t>be implemented</w:t>
      </w:r>
      <w:r>
        <w:rPr>
          <w:b/>
        </w:rPr>
        <w:t xml:space="preserve"> in Visual Studio C++. It should be your own work except for any third-party libraries. Make sure that you submit a zip file containing the </w:t>
      </w:r>
      <w:r w:rsidRPr="00CD6BC2">
        <w:rPr>
          <w:b/>
          <w:i/>
        </w:rPr>
        <w:t>whole</w:t>
      </w:r>
      <w:r>
        <w:rPr>
          <w:b/>
        </w:rPr>
        <w:t xml:space="preserve"> Visual Studio solution. You are free to use third-party libraries for GUI, rendering, triangulation, video-capture and linear algebra operations, etc. But IT SHOULD BE STANDALONE SO THAT I CAN RUN IT ON MY WINDOWS COMPUTER.</w:t>
      </w:r>
      <w:r w:rsidR="000E545C">
        <w:rPr>
          <w:b/>
        </w:rPr>
        <w:t xml:space="preserve"> If you choose to do it on other platforms e.g. Linux, please also submit the whole project including the </w:t>
      </w:r>
      <w:proofErr w:type="spellStart"/>
      <w:r w:rsidR="000E545C">
        <w:rPr>
          <w:b/>
        </w:rPr>
        <w:t>makefiles</w:t>
      </w:r>
      <w:proofErr w:type="spellEnd"/>
      <w:r w:rsidR="000E545C">
        <w:rPr>
          <w:b/>
        </w:rPr>
        <w:t>. And you will be asked to give me a live demo for assessment.</w:t>
      </w:r>
    </w:p>
    <w:p w14:paraId="4BD1DB39" w14:textId="0E162500" w:rsidR="003B6F92" w:rsidDel="00585DD0" w:rsidRDefault="003B6F92" w:rsidP="003B6F92">
      <w:pPr>
        <w:rPr>
          <w:del w:id="2" w:author="He Wang" w:date="2020-02-27T14:41:00Z"/>
        </w:rPr>
      </w:pPr>
    </w:p>
    <w:p w14:paraId="4CD3FB1D" w14:textId="77777777" w:rsidR="00606CCF" w:rsidRDefault="005D1A0C"/>
    <w:sectPr w:rsidR="00606CCF">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69C2EE" w16cid:durableId="230CC31D"/>
  <w16cid:commentId w16cid:paraId="1F0E0072" w16cid:durableId="230CC378"/>
  <w16cid:commentId w16cid:paraId="55FD2847" w16cid:durableId="230CC3C5"/>
  <w16cid:commentId w16cid:paraId="1C36E0B0" w16cid:durableId="230CC4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4885"/>
    <w:multiLevelType w:val="hybridMultilevel"/>
    <w:tmpl w:val="2A10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 Kelly">
    <w15:presenceInfo w15:providerId="None" w15:userId="Tom Kelly"/>
  </w15:person>
  <w15:person w15:author="He Wang">
    <w15:presenceInfo w15:providerId="AD" w15:userId="S-1-5-21-1390067357-1993962763-725345543-5780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68"/>
    <w:rsid w:val="000204C9"/>
    <w:rsid w:val="0002524D"/>
    <w:rsid w:val="00033A62"/>
    <w:rsid w:val="00055D94"/>
    <w:rsid w:val="00086EB7"/>
    <w:rsid w:val="00096351"/>
    <w:rsid w:val="000B29F4"/>
    <w:rsid w:val="000C6A34"/>
    <w:rsid w:val="000D273A"/>
    <w:rsid w:val="000D32EB"/>
    <w:rsid w:val="000E545C"/>
    <w:rsid w:val="000F034D"/>
    <w:rsid w:val="000F0AD0"/>
    <w:rsid w:val="000F196A"/>
    <w:rsid w:val="001158DD"/>
    <w:rsid w:val="00117624"/>
    <w:rsid w:val="0012291C"/>
    <w:rsid w:val="00132FC6"/>
    <w:rsid w:val="001526BA"/>
    <w:rsid w:val="001545BF"/>
    <w:rsid w:val="0016121F"/>
    <w:rsid w:val="00162FE7"/>
    <w:rsid w:val="001770F3"/>
    <w:rsid w:val="001775B8"/>
    <w:rsid w:val="001800FD"/>
    <w:rsid w:val="001A0A98"/>
    <w:rsid w:val="001A34BD"/>
    <w:rsid w:val="001B22CC"/>
    <w:rsid w:val="001B4C46"/>
    <w:rsid w:val="001C68C5"/>
    <w:rsid w:val="001E6C63"/>
    <w:rsid w:val="001F30BB"/>
    <w:rsid w:val="00213D86"/>
    <w:rsid w:val="00214161"/>
    <w:rsid w:val="00214319"/>
    <w:rsid w:val="00223774"/>
    <w:rsid w:val="0023027B"/>
    <w:rsid w:val="002561B8"/>
    <w:rsid w:val="00261CE0"/>
    <w:rsid w:val="0026247B"/>
    <w:rsid w:val="0028287F"/>
    <w:rsid w:val="00284CA2"/>
    <w:rsid w:val="00285E86"/>
    <w:rsid w:val="00293480"/>
    <w:rsid w:val="002C50D0"/>
    <w:rsid w:val="002D4B5D"/>
    <w:rsid w:val="002E20D9"/>
    <w:rsid w:val="002E2340"/>
    <w:rsid w:val="0031134D"/>
    <w:rsid w:val="00314E54"/>
    <w:rsid w:val="00335A75"/>
    <w:rsid w:val="003378F6"/>
    <w:rsid w:val="003517DE"/>
    <w:rsid w:val="00355125"/>
    <w:rsid w:val="003656F2"/>
    <w:rsid w:val="00366644"/>
    <w:rsid w:val="00372383"/>
    <w:rsid w:val="00374B6E"/>
    <w:rsid w:val="003B6F92"/>
    <w:rsid w:val="003D2189"/>
    <w:rsid w:val="003E0DC5"/>
    <w:rsid w:val="003F6450"/>
    <w:rsid w:val="00400784"/>
    <w:rsid w:val="00401BC2"/>
    <w:rsid w:val="00420634"/>
    <w:rsid w:val="0042253B"/>
    <w:rsid w:val="00435522"/>
    <w:rsid w:val="00443973"/>
    <w:rsid w:val="00484AD8"/>
    <w:rsid w:val="004B03C9"/>
    <w:rsid w:val="004B1233"/>
    <w:rsid w:val="004F69FC"/>
    <w:rsid w:val="0050740D"/>
    <w:rsid w:val="00536C0B"/>
    <w:rsid w:val="00545D6B"/>
    <w:rsid w:val="00576868"/>
    <w:rsid w:val="00584D31"/>
    <w:rsid w:val="00585DD0"/>
    <w:rsid w:val="005A291E"/>
    <w:rsid w:val="005D1A0C"/>
    <w:rsid w:val="00616290"/>
    <w:rsid w:val="00633DDC"/>
    <w:rsid w:val="00637492"/>
    <w:rsid w:val="00641057"/>
    <w:rsid w:val="006643DE"/>
    <w:rsid w:val="006668D9"/>
    <w:rsid w:val="0067598B"/>
    <w:rsid w:val="00683682"/>
    <w:rsid w:val="0068547D"/>
    <w:rsid w:val="006857DF"/>
    <w:rsid w:val="00685B4A"/>
    <w:rsid w:val="00697A57"/>
    <w:rsid w:val="006A5DB2"/>
    <w:rsid w:val="006A6C28"/>
    <w:rsid w:val="006B7CDE"/>
    <w:rsid w:val="006D4BE8"/>
    <w:rsid w:val="006E2ED9"/>
    <w:rsid w:val="006F104E"/>
    <w:rsid w:val="006F18AB"/>
    <w:rsid w:val="007106F8"/>
    <w:rsid w:val="007360BF"/>
    <w:rsid w:val="00753263"/>
    <w:rsid w:val="00771F12"/>
    <w:rsid w:val="0077582A"/>
    <w:rsid w:val="00783132"/>
    <w:rsid w:val="00786F56"/>
    <w:rsid w:val="007948DA"/>
    <w:rsid w:val="007C48B3"/>
    <w:rsid w:val="007D2A83"/>
    <w:rsid w:val="007E04E2"/>
    <w:rsid w:val="007E717A"/>
    <w:rsid w:val="007E7CCE"/>
    <w:rsid w:val="008010C2"/>
    <w:rsid w:val="00824D11"/>
    <w:rsid w:val="00873621"/>
    <w:rsid w:val="00895D2E"/>
    <w:rsid w:val="008D795C"/>
    <w:rsid w:val="008F2464"/>
    <w:rsid w:val="008F2494"/>
    <w:rsid w:val="008F26BE"/>
    <w:rsid w:val="008F4BD3"/>
    <w:rsid w:val="009001D4"/>
    <w:rsid w:val="00901B79"/>
    <w:rsid w:val="00907253"/>
    <w:rsid w:val="00920DF4"/>
    <w:rsid w:val="00923AD2"/>
    <w:rsid w:val="00923CCD"/>
    <w:rsid w:val="00943C4D"/>
    <w:rsid w:val="0096106C"/>
    <w:rsid w:val="00973E73"/>
    <w:rsid w:val="0099075A"/>
    <w:rsid w:val="009B12DD"/>
    <w:rsid w:val="009B6C59"/>
    <w:rsid w:val="009C792B"/>
    <w:rsid w:val="009D4BFE"/>
    <w:rsid w:val="009D7A33"/>
    <w:rsid w:val="009E2BD0"/>
    <w:rsid w:val="009E6D25"/>
    <w:rsid w:val="00A036D7"/>
    <w:rsid w:val="00A265C9"/>
    <w:rsid w:val="00A26EB1"/>
    <w:rsid w:val="00A33781"/>
    <w:rsid w:val="00A62C0B"/>
    <w:rsid w:val="00A81B25"/>
    <w:rsid w:val="00A92296"/>
    <w:rsid w:val="00A967B3"/>
    <w:rsid w:val="00AB47F9"/>
    <w:rsid w:val="00AF365C"/>
    <w:rsid w:val="00B06334"/>
    <w:rsid w:val="00B37FBC"/>
    <w:rsid w:val="00B45E53"/>
    <w:rsid w:val="00B60420"/>
    <w:rsid w:val="00B73270"/>
    <w:rsid w:val="00B90F89"/>
    <w:rsid w:val="00BA2353"/>
    <w:rsid w:val="00BA3FAB"/>
    <w:rsid w:val="00BE05CE"/>
    <w:rsid w:val="00BE3CA1"/>
    <w:rsid w:val="00BE7CCD"/>
    <w:rsid w:val="00C13972"/>
    <w:rsid w:val="00C471D2"/>
    <w:rsid w:val="00C52C3E"/>
    <w:rsid w:val="00C53F67"/>
    <w:rsid w:val="00C80C5C"/>
    <w:rsid w:val="00C86303"/>
    <w:rsid w:val="00C96951"/>
    <w:rsid w:val="00CC3615"/>
    <w:rsid w:val="00CD6BC2"/>
    <w:rsid w:val="00CE1252"/>
    <w:rsid w:val="00CF4693"/>
    <w:rsid w:val="00D21E90"/>
    <w:rsid w:val="00D256AB"/>
    <w:rsid w:val="00D326E9"/>
    <w:rsid w:val="00D44EBC"/>
    <w:rsid w:val="00D50049"/>
    <w:rsid w:val="00D85BCC"/>
    <w:rsid w:val="00D9403F"/>
    <w:rsid w:val="00D9461F"/>
    <w:rsid w:val="00DE13B3"/>
    <w:rsid w:val="00DE6C5C"/>
    <w:rsid w:val="00E1188D"/>
    <w:rsid w:val="00E14CBE"/>
    <w:rsid w:val="00E72B30"/>
    <w:rsid w:val="00E809FB"/>
    <w:rsid w:val="00E80C79"/>
    <w:rsid w:val="00E83237"/>
    <w:rsid w:val="00E93540"/>
    <w:rsid w:val="00E947C9"/>
    <w:rsid w:val="00EA7D39"/>
    <w:rsid w:val="00ED25BF"/>
    <w:rsid w:val="00ED3586"/>
    <w:rsid w:val="00ED5DF7"/>
    <w:rsid w:val="00EE2776"/>
    <w:rsid w:val="00F1501F"/>
    <w:rsid w:val="00F2039C"/>
    <w:rsid w:val="00F30FD5"/>
    <w:rsid w:val="00F42254"/>
    <w:rsid w:val="00F77637"/>
    <w:rsid w:val="00F85613"/>
    <w:rsid w:val="00F906E9"/>
    <w:rsid w:val="00FA7171"/>
    <w:rsid w:val="00FA7B43"/>
    <w:rsid w:val="00FB236E"/>
    <w:rsid w:val="00FB259B"/>
    <w:rsid w:val="00FB4822"/>
    <w:rsid w:val="00FC7971"/>
    <w:rsid w:val="00FD6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76F3"/>
  <w15:chartTrackingRefBased/>
  <w15:docId w15:val="{3DB4C44E-7530-4DCD-A745-4BBD36760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F9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125"/>
    <w:rPr>
      <w:color w:val="0563C1" w:themeColor="hyperlink"/>
      <w:u w:val="single"/>
    </w:rPr>
  </w:style>
  <w:style w:type="paragraph" w:styleId="ListParagraph">
    <w:name w:val="List Paragraph"/>
    <w:basedOn w:val="Normal"/>
    <w:uiPriority w:val="34"/>
    <w:qFormat/>
    <w:rsid w:val="000C6A34"/>
    <w:pPr>
      <w:ind w:left="720"/>
      <w:contextualSpacing/>
    </w:pPr>
  </w:style>
  <w:style w:type="character" w:styleId="CommentReference">
    <w:name w:val="annotation reference"/>
    <w:basedOn w:val="DefaultParagraphFont"/>
    <w:uiPriority w:val="99"/>
    <w:semiHidden/>
    <w:unhideWhenUsed/>
    <w:rsid w:val="004B03C9"/>
    <w:rPr>
      <w:sz w:val="16"/>
      <w:szCs w:val="16"/>
    </w:rPr>
  </w:style>
  <w:style w:type="paragraph" w:styleId="CommentText">
    <w:name w:val="annotation text"/>
    <w:basedOn w:val="Normal"/>
    <w:link w:val="CommentTextChar"/>
    <w:uiPriority w:val="99"/>
    <w:semiHidden/>
    <w:unhideWhenUsed/>
    <w:rsid w:val="004B03C9"/>
    <w:pPr>
      <w:spacing w:line="240" w:lineRule="auto"/>
    </w:pPr>
    <w:rPr>
      <w:sz w:val="20"/>
      <w:szCs w:val="20"/>
    </w:rPr>
  </w:style>
  <w:style w:type="character" w:customStyle="1" w:styleId="CommentTextChar">
    <w:name w:val="Comment Text Char"/>
    <w:basedOn w:val="DefaultParagraphFont"/>
    <w:link w:val="CommentText"/>
    <w:uiPriority w:val="99"/>
    <w:semiHidden/>
    <w:rsid w:val="004B03C9"/>
    <w:rPr>
      <w:sz w:val="20"/>
      <w:szCs w:val="20"/>
      <w:lang w:val="en-GB"/>
    </w:rPr>
  </w:style>
  <w:style w:type="paragraph" w:styleId="CommentSubject">
    <w:name w:val="annotation subject"/>
    <w:basedOn w:val="CommentText"/>
    <w:next w:val="CommentText"/>
    <w:link w:val="CommentSubjectChar"/>
    <w:uiPriority w:val="99"/>
    <w:semiHidden/>
    <w:unhideWhenUsed/>
    <w:rsid w:val="004B03C9"/>
    <w:rPr>
      <w:b/>
      <w:bCs/>
    </w:rPr>
  </w:style>
  <w:style w:type="character" w:customStyle="1" w:styleId="CommentSubjectChar">
    <w:name w:val="Comment Subject Char"/>
    <w:basedOn w:val="CommentTextChar"/>
    <w:link w:val="CommentSubject"/>
    <w:uiPriority w:val="99"/>
    <w:semiHidden/>
    <w:rsid w:val="004B03C9"/>
    <w:rPr>
      <w:b/>
      <w:bCs/>
      <w:sz w:val="20"/>
      <w:szCs w:val="20"/>
      <w:lang w:val="en-GB"/>
    </w:rPr>
  </w:style>
  <w:style w:type="paragraph" w:styleId="BalloonText">
    <w:name w:val="Balloon Text"/>
    <w:basedOn w:val="Normal"/>
    <w:link w:val="BalloonTextChar"/>
    <w:uiPriority w:val="99"/>
    <w:semiHidden/>
    <w:unhideWhenUsed/>
    <w:rsid w:val="004B03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03C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63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scshwa</dc:creator>
  <cp:keywords/>
  <dc:description/>
  <cp:lastModifiedBy>He Wang</cp:lastModifiedBy>
  <cp:revision>23</cp:revision>
  <dcterms:created xsi:type="dcterms:W3CDTF">2020-09-17T10:14:00Z</dcterms:created>
  <dcterms:modified xsi:type="dcterms:W3CDTF">2021-11-12T10:02:00Z</dcterms:modified>
</cp:coreProperties>
</file>